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56"/>
        <w:gridCol w:w="7694"/>
      </w:tblGrid>
      <w:tr w:rsidR="00F818D0" w14:paraId="695B5C32" w14:textId="77777777" w:rsidTr="00F818D0">
        <w:trPr>
          <w:trHeight w:val="1260"/>
        </w:trPr>
        <w:tc>
          <w:tcPr>
            <w:tcW w:w="1656" w:type="dxa"/>
            <w:vAlign w:val="bottom"/>
          </w:tcPr>
          <w:p w14:paraId="5D071AD2" w14:textId="77777777" w:rsidR="00F818D0" w:rsidRDefault="00F818D0" w:rsidP="00F818D0">
            <w:pPr>
              <w:pStyle w:val="Heading2"/>
              <w:outlineLvl w:val="1"/>
            </w:pPr>
            <w:bookmarkStart w:id="0" w:name="purpose"/>
            <w:bookmarkStart w:id="1" w:name="shoreline-cleanup-assessment-technique-s"/>
            <w:bookmarkEnd w:id="0"/>
            <w:bookmarkEnd w:id="1"/>
            <w:r>
              <w:rPr>
                <w:noProof/>
              </w:rPr>
              <w:drawing>
                <wp:inline distT="0" distB="0" distL="0" distR="0" wp14:anchorId="5E7C63BD" wp14:editId="650B2AEA">
                  <wp:extent cx="800036" cy="808074"/>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NOAA-logo.jpg"/>
                          <pic:cNvPicPr/>
                        </pic:nvPicPr>
                        <pic:blipFill rotWithShape="1">
                          <a:blip r:embed="rId7" cstate="print">
                            <a:extLst>
                              <a:ext uri="{28A0092B-C50C-407E-A947-70E740481C1C}">
                                <a14:useLocalDpi xmlns:a14="http://schemas.microsoft.com/office/drawing/2010/main" val="0"/>
                              </a:ext>
                            </a:extLst>
                          </a:blip>
                          <a:srcRect l="5733" t="4785"/>
                          <a:stretch/>
                        </pic:blipFill>
                        <pic:spPr bwMode="auto">
                          <a:xfrm>
                            <a:off x="0" y="0"/>
                            <a:ext cx="809031" cy="817160"/>
                          </a:xfrm>
                          <a:prstGeom prst="rect">
                            <a:avLst/>
                          </a:prstGeom>
                          <a:ln>
                            <a:noFill/>
                          </a:ln>
                          <a:extLst>
                            <a:ext uri="{53640926-AAD7-44D8-BBD7-CCE9431645EC}">
                              <a14:shadowObscured xmlns:a14="http://schemas.microsoft.com/office/drawing/2010/main"/>
                            </a:ext>
                          </a:extLst>
                        </pic:spPr>
                      </pic:pic>
                    </a:graphicData>
                  </a:graphic>
                </wp:inline>
              </w:drawing>
            </w:r>
          </w:p>
        </w:tc>
        <w:tc>
          <w:tcPr>
            <w:tcW w:w="7694" w:type="dxa"/>
            <w:vAlign w:val="bottom"/>
          </w:tcPr>
          <w:p w14:paraId="749CE219" w14:textId="534D3FA4" w:rsidR="00F818D0" w:rsidRPr="00F818D0" w:rsidRDefault="00F818D0" w:rsidP="00F818D0">
            <w:pPr>
              <w:pStyle w:val="Heading1"/>
              <w:spacing w:before="0"/>
              <w:outlineLvl w:val="0"/>
            </w:pPr>
            <w:r>
              <w:t xml:space="preserve">Shoreline Cleanup Assessment Technique (SCAT)      Digital Data </w:t>
            </w:r>
            <w:ins w:id="2" w:author="Zach Nixon" w:date="2017-05-12T10:17:00Z">
              <w:r w:rsidR="005E326E">
                <w:t xml:space="preserve">Management </w:t>
              </w:r>
            </w:ins>
            <w:r>
              <w:t>Standard – Draft</w:t>
            </w:r>
          </w:p>
          <w:p w14:paraId="419AC3EE" w14:textId="3EE48B45" w:rsidR="00F818D0" w:rsidRPr="00F818D0" w:rsidRDefault="00F818D0" w:rsidP="00F7386E">
            <w:pPr>
              <w:pStyle w:val="Abstract"/>
              <w:spacing w:before="0"/>
              <w:rPr>
                <w:b/>
              </w:rPr>
            </w:pPr>
            <w:del w:id="3" w:author="Zach Nixon" w:date="2017-03-30T14:26:00Z">
              <w:r w:rsidRPr="00F818D0" w:rsidDel="002F2F7C">
                <w:rPr>
                  <w:b/>
                </w:rPr>
                <w:delText>12</w:delText>
              </w:r>
            </w:del>
            <w:ins w:id="4" w:author="Zach Nixon" w:date="2017-06-08T09:49:00Z">
              <w:r w:rsidR="00DD47B6">
                <w:rPr>
                  <w:b/>
                </w:rPr>
                <w:t>6</w:t>
              </w:r>
            </w:ins>
            <w:r w:rsidRPr="00F818D0">
              <w:rPr>
                <w:b/>
              </w:rPr>
              <w:t>/</w:t>
            </w:r>
            <w:del w:id="5" w:author="Zach Nixon" w:date="2017-03-30T14:04:00Z">
              <w:r w:rsidRPr="00F818D0" w:rsidDel="00F7386E">
                <w:rPr>
                  <w:b/>
                </w:rPr>
                <w:delText>2016</w:delText>
              </w:r>
            </w:del>
            <w:ins w:id="6" w:author="Zach Nixon" w:date="2017-03-30T14:04:00Z">
              <w:r w:rsidR="00F7386E" w:rsidRPr="00F818D0">
                <w:rPr>
                  <w:b/>
                </w:rPr>
                <w:t>201</w:t>
              </w:r>
              <w:r w:rsidR="00F7386E">
                <w:rPr>
                  <w:b/>
                </w:rPr>
                <w:t>7</w:t>
              </w:r>
            </w:ins>
          </w:p>
        </w:tc>
      </w:tr>
    </w:tbl>
    <w:p w14:paraId="70ECE917" w14:textId="6F689A50" w:rsidR="006C702A" w:rsidRDefault="008B1312">
      <w:pPr>
        <w:pStyle w:val="Heading2"/>
      </w:pPr>
      <w:ins w:id="7" w:author="Zach Nixon" w:date="2017-06-08T10:00:00Z">
        <w:r>
          <w:t xml:space="preserve">1. </w:t>
        </w:r>
      </w:ins>
      <w:r w:rsidR="00027CD6">
        <w:t>Purpose</w:t>
      </w:r>
    </w:p>
    <w:p w14:paraId="33AA0784" w14:textId="6318E5ED" w:rsidR="005E326E" w:rsidRDefault="00027CD6">
      <w:pPr>
        <w:rPr>
          <w:ins w:id="8" w:author="Zach Nixon" w:date="2017-05-12T10:19:00Z"/>
        </w:rPr>
      </w:pPr>
      <w:r>
        <w:t>This document describes</w:t>
      </w:r>
      <w:del w:id="9" w:author="Zach Nixon" w:date="2017-05-12T10:17:00Z">
        <w:r w:rsidDel="005E326E">
          <w:delText xml:space="preserve"> a</w:delText>
        </w:r>
      </w:del>
      <w:r>
        <w:t xml:space="preserve"> </w:t>
      </w:r>
      <w:del w:id="10" w:author="Zach Nixon" w:date="2017-05-12T10:18:00Z">
        <w:r w:rsidDel="005E326E">
          <w:delText xml:space="preserve">proposed </w:delText>
        </w:r>
      </w:del>
      <w:del w:id="11" w:author="Zach Nixon" w:date="2017-05-12T10:19:00Z">
        <w:r w:rsidDel="005E326E">
          <w:delText xml:space="preserve">data </w:delText>
        </w:r>
      </w:del>
      <w:r>
        <w:t>standard</w:t>
      </w:r>
      <w:ins w:id="12" w:author="Zach Nixon" w:date="2017-05-12T10:19:00Z">
        <w:r w:rsidR="005E326E">
          <w:t>s</w:t>
        </w:r>
      </w:ins>
      <w:r>
        <w:t xml:space="preserve"> for </w:t>
      </w:r>
      <w:ins w:id="13" w:author="Zach Nixon" w:date="2017-05-12T10:19:00Z">
        <w:r w:rsidR="005E326E">
          <w:t xml:space="preserve">the storage and management of </w:t>
        </w:r>
      </w:ins>
      <w:r>
        <w:t xml:space="preserve">observational Shoreline Cleanup Assessment Technique (SCAT) data collected by field survey teams during oil spills and similar incidents to evaluate shoreline </w:t>
      </w:r>
      <w:ins w:id="14" w:author="Zach Nixon" w:date="2017-05-12T10:18:00Z">
        <w:r w:rsidR="005E326E">
          <w:t xml:space="preserve">conditions and </w:t>
        </w:r>
      </w:ins>
      <w:r>
        <w:t xml:space="preserve">oiling, recommend and guide treatment, and document compliance with cleanup endpoints. </w:t>
      </w:r>
      <w:ins w:id="15" w:author="Zach Nixon" w:date="2017-05-12T10:19:00Z">
        <w:r w:rsidR="005E326E">
          <w:t xml:space="preserve"> The standard includes guidelines for </w:t>
        </w:r>
      </w:ins>
    </w:p>
    <w:p w14:paraId="4BB70C05" w14:textId="1CEF2DB2" w:rsidR="006C702A" w:rsidRDefault="00027CD6">
      <w:r>
        <w:t>The volume of data collected and developed during oil spill response is growing at an ever increasing rate. This places a substantial burden on the response to be able to rapidly digest and interpret those data to inform operational decision making. This growth in the data management workload has been facilitated by the rapid evolution of electronic field data collection tools, data storage systems and common operational displays. Absent a common vision for how these systems will work together, these tools will be unable to provide a pathway to distill these data and translate them into operationally meaningful information.</w:t>
      </w:r>
    </w:p>
    <w:p w14:paraId="08C68038" w14:textId="1FE62FD0" w:rsidR="005E326E" w:rsidRPr="005E326E" w:rsidRDefault="00027CD6">
      <w:r>
        <w:t xml:space="preserve">This </w:t>
      </w:r>
      <w:del w:id="16" w:author="Zach Nixon" w:date="2017-05-12T10:18:00Z">
        <w:r w:rsidDel="005E326E">
          <w:delText xml:space="preserve">draft </w:delText>
        </w:r>
      </w:del>
      <w:r>
        <w:t>standard was developed by the National Oceanic and Atmospheric Administration (NOAA) Office of Response and Restoration (OR&amp;R), Emergency Response Division (ERD). While there are a variety of SCAT or similar protocols and processes that exist (</w:t>
      </w:r>
      <w:hyperlink r:id="rId8">
        <w:r>
          <w:rPr>
            <w:rStyle w:val="Link"/>
          </w:rPr>
          <w:t>CEDRE, 2006</w:t>
        </w:r>
      </w:hyperlink>
      <w:r>
        <w:t xml:space="preserve">; </w:t>
      </w:r>
      <w:hyperlink r:id="rId9">
        <w:r>
          <w:rPr>
            <w:rStyle w:val="Link"/>
          </w:rPr>
          <w:t>MCA, 2007</w:t>
        </w:r>
      </w:hyperlink>
      <w:r>
        <w:t xml:space="preserve">; </w:t>
      </w:r>
      <w:hyperlink r:id="rId10">
        <w:r>
          <w:rPr>
            <w:rStyle w:val="Link"/>
          </w:rPr>
          <w:t xml:space="preserve">Owens and </w:t>
        </w:r>
        <w:proofErr w:type="spellStart"/>
        <w:r>
          <w:rPr>
            <w:rStyle w:val="Link"/>
          </w:rPr>
          <w:t>Sergy</w:t>
        </w:r>
        <w:proofErr w:type="spellEnd"/>
        <w:r>
          <w:rPr>
            <w:rStyle w:val="Link"/>
          </w:rPr>
          <w:t>, 2000</w:t>
        </w:r>
      </w:hyperlink>
      <w:r>
        <w:t xml:space="preserve">; </w:t>
      </w:r>
      <w:hyperlink r:id="rId11">
        <w:r>
          <w:rPr>
            <w:rStyle w:val="Link"/>
          </w:rPr>
          <w:t xml:space="preserve">Owens and </w:t>
        </w:r>
        <w:proofErr w:type="spellStart"/>
        <w:r>
          <w:rPr>
            <w:rStyle w:val="Link"/>
          </w:rPr>
          <w:t>Sergy</w:t>
        </w:r>
        <w:proofErr w:type="spellEnd"/>
        <w:r>
          <w:rPr>
            <w:rStyle w:val="Link"/>
          </w:rPr>
          <w:t xml:space="preserve"> 2004</w:t>
        </w:r>
      </w:hyperlink>
      <w:r>
        <w:t>), this standard is intended to support the storage and manipulation of data to support the SCAT process as described in the NOAA Shoreline Assessment Manual (</w:t>
      </w:r>
      <w:hyperlink r:id="rId12">
        <w:r>
          <w:rPr>
            <w:rStyle w:val="Link"/>
          </w:rPr>
          <w:t>NOAA, 2013</w:t>
        </w:r>
      </w:hyperlink>
      <w:r>
        <w:t>). This standard is provided to the response community as a common point of reference in the development of electronic field data collection tools, databases and information products for SCAT activities. This is a voluntary standard that will be maintained and updated by NOAA based on input from the response community and the evolution of new technologies.</w:t>
      </w:r>
    </w:p>
    <w:p w14:paraId="7D52CBDB" w14:textId="4D399874" w:rsidR="006C702A" w:rsidRDefault="00027CD6">
      <w:r>
        <w:t xml:space="preserve">The </w:t>
      </w:r>
      <w:del w:id="17" w:author="Zach Nixon" w:date="2017-05-12T10:25:00Z">
        <w:r w:rsidDel="005E326E">
          <w:delText xml:space="preserve">draft </w:delText>
        </w:r>
      </w:del>
      <w:r>
        <w:t>data standard proposed here includes:</w:t>
      </w:r>
    </w:p>
    <w:p w14:paraId="2D9E424F" w14:textId="34E83A1A" w:rsidR="008B1312" w:rsidRDefault="008B1312">
      <w:pPr>
        <w:pStyle w:val="Compact"/>
        <w:numPr>
          <w:ilvl w:val="0"/>
          <w:numId w:val="3"/>
        </w:numPr>
        <w:rPr>
          <w:ins w:id="18" w:author="Zach Nixon" w:date="2017-06-08T09:55:00Z"/>
        </w:rPr>
      </w:pPr>
      <w:ins w:id="19" w:author="Zach Nixon" w:date="2017-06-08T09:55:00Z">
        <w:r>
          <w:t>Recommended Quality Assurance/Quality Control (QAQC) and workflow</w:t>
        </w:r>
      </w:ins>
      <w:ins w:id="20" w:author="Zach Nixon" w:date="2017-06-08T09:56:00Z">
        <w:r>
          <w:t xml:space="preserve"> terminology and steps</w:t>
        </w:r>
      </w:ins>
    </w:p>
    <w:p w14:paraId="6C63940E" w14:textId="2B62A4D8" w:rsidR="006C702A" w:rsidRDefault="00027CD6">
      <w:pPr>
        <w:pStyle w:val="Compact"/>
        <w:numPr>
          <w:ilvl w:val="0"/>
          <w:numId w:val="3"/>
        </w:numPr>
      </w:pPr>
      <w:r>
        <w:t>A conceptual data model, consisting of a set of proposed entities and relationships,</w:t>
      </w:r>
    </w:p>
    <w:p w14:paraId="3C23A22E" w14:textId="77777777" w:rsidR="00BA3010" w:rsidRDefault="00BA3010" w:rsidP="00BA3010">
      <w:pPr>
        <w:pStyle w:val="Compact"/>
        <w:numPr>
          <w:ilvl w:val="0"/>
          <w:numId w:val="3"/>
        </w:numPr>
        <w:rPr>
          <w:moveTo w:id="21" w:author="Zach Nixon" w:date="2017-06-08T10:04:00Z"/>
        </w:rPr>
      </w:pPr>
      <w:moveToRangeStart w:id="22" w:author="Zach Nixon" w:date="2017-06-08T10:04:00Z" w:name="move484679571"/>
      <w:moveTo w:id="23" w:author="Zach Nixon" w:date="2017-06-08T10:04:00Z">
        <w:r>
          <w:t>Required core tabular attributes describing these entities,</w:t>
        </w:r>
      </w:moveTo>
    </w:p>
    <w:moveToRangeEnd w:id="22"/>
    <w:p w14:paraId="4333D4E5" w14:textId="786E172C" w:rsidR="006C702A" w:rsidDel="00BA3010" w:rsidRDefault="00027CD6">
      <w:pPr>
        <w:pStyle w:val="Compact"/>
        <w:numPr>
          <w:ilvl w:val="0"/>
          <w:numId w:val="3"/>
        </w:numPr>
        <w:rPr>
          <w:del w:id="24" w:author="Zach Nixon" w:date="2017-06-08T10:03:00Z"/>
        </w:rPr>
      </w:pPr>
      <w:r>
        <w:t>Rules for spatial representation of these entities,</w:t>
      </w:r>
      <w:ins w:id="25" w:author="Zach Nixon" w:date="2017-06-08T10:03:00Z">
        <w:r w:rsidR="00BA3010">
          <w:t xml:space="preserve"> and r</w:t>
        </w:r>
      </w:ins>
    </w:p>
    <w:p w14:paraId="446D2F40" w14:textId="0D857051" w:rsidR="008B1312" w:rsidRDefault="008B1312" w:rsidP="00BA3010">
      <w:pPr>
        <w:pStyle w:val="Compact"/>
        <w:numPr>
          <w:ilvl w:val="0"/>
          <w:numId w:val="3"/>
        </w:numPr>
        <w:rPr>
          <w:ins w:id="26" w:author="Zach Nixon" w:date="2017-06-08T10:03:00Z"/>
        </w:rPr>
      </w:pPr>
      <w:ins w:id="27" w:author="Zach Nixon" w:date="2017-06-08T10:03:00Z">
        <w:r>
          <w:t>equired spatial relationships between entities,</w:t>
        </w:r>
      </w:ins>
    </w:p>
    <w:p w14:paraId="367B401D" w14:textId="20AA30EC" w:rsidR="006C702A" w:rsidDel="00BA3010" w:rsidRDefault="00027CD6">
      <w:pPr>
        <w:pStyle w:val="Compact"/>
        <w:numPr>
          <w:ilvl w:val="0"/>
          <w:numId w:val="3"/>
        </w:numPr>
        <w:rPr>
          <w:moveFrom w:id="28" w:author="Zach Nixon" w:date="2017-06-08T10:04:00Z"/>
        </w:rPr>
      </w:pPr>
      <w:moveFromRangeStart w:id="29" w:author="Zach Nixon" w:date="2017-06-08T10:04:00Z" w:name="move484679571"/>
      <w:moveFrom w:id="30" w:author="Zach Nixon" w:date="2017-06-08T10:04:00Z">
        <w:r w:rsidDel="00BA3010">
          <w:t>Required core tabular attributes describing these entities,</w:t>
        </w:r>
      </w:moveFrom>
    </w:p>
    <w:moveFromRangeEnd w:id="29"/>
    <w:p w14:paraId="31577A18" w14:textId="42BC148D" w:rsidR="006C702A" w:rsidDel="008B1312" w:rsidRDefault="00027CD6">
      <w:pPr>
        <w:pStyle w:val="Compact"/>
        <w:numPr>
          <w:ilvl w:val="0"/>
          <w:numId w:val="3"/>
        </w:numPr>
        <w:rPr>
          <w:del w:id="31" w:author="Zach Nixon" w:date="2017-06-08T10:03:00Z"/>
        </w:rPr>
      </w:pPr>
      <w:del w:id="32" w:author="Zach Nixon" w:date="2017-06-08T10:03:00Z">
        <w:r w:rsidDel="008B1312">
          <w:delText>Required spatial relationships and logical relationships between entities,</w:delText>
        </w:r>
      </w:del>
      <w:del w:id="33" w:author="Zach Nixon" w:date="2017-06-08T09:54:00Z">
        <w:r w:rsidDel="008B1312">
          <w:delText xml:space="preserve"> and</w:delText>
        </w:r>
      </w:del>
    </w:p>
    <w:p w14:paraId="4AFBB208" w14:textId="30588F1A" w:rsidR="008B1312" w:rsidRDefault="008B1312" w:rsidP="008B1312">
      <w:pPr>
        <w:pStyle w:val="Compact"/>
        <w:numPr>
          <w:ilvl w:val="0"/>
          <w:numId w:val="3"/>
        </w:numPr>
        <w:rPr>
          <w:ins w:id="34" w:author="Zach Nixon" w:date="2017-06-08T09:54:00Z"/>
        </w:rPr>
      </w:pPr>
      <w:ins w:id="35" w:author="Zach Nixon" w:date="2017-06-08T09:54:00Z">
        <w:r>
          <w:t>Data interchange file formats and data structures, and</w:t>
        </w:r>
      </w:ins>
    </w:p>
    <w:p w14:paraId="03F3B13B" w14:textId="77777777" w:rsidR="006C702A" w:rsidRDefault="00027CD6">
      <w:pPr>
        <w:pStyle w:val="Compact"/>
        <w:numPr>
          <w:ilvl w:val="0"/>
          <w:numId w:val="3"/>
        </w:numPr>
        <w:rPr>
          <w:ins w:id="36" w:author="Zach Nixon" w:date="2017-06-08T09:53:00Z"/>
        </w:rPr>
      </w:pPr>
      <w:r>
        <w:t>Minimum documentation requirements.</w:t>
      </w:r>
    </w:p>
    <w:p w14:paraId="4CCD97A3" w14:textId="3AE3A9F3" w:rsidR="008B1312" w:rsidDel="008B1312" w:rsidRDefault="008B1312">
      <w:pPr>
        <w:pStyle w:val="Compact"/>
        <w:numPr>
          <w:ilvl w:val="0"/>
          <w:numId w:val="3"/>
        </w:numPr>
        <w:rPr>
          <w:del w:id="37" w:author="Zach Nixon" w:date="2017-06-08T09:54:00Z"/>
        </w:rPr>
      </w:pPr>
    </w:p>
    <w:p w14:paraId="36E2D4FD" w14:textId="77777777" w:rsidR="006C702A" w:rsidRDefault="00027CD6">
      <w:pPr>
        <w:rPr>
          <w:ins w:id="38" w:author="Zach Nixon" w:date="2017-06-08T09:57:00Z"/>
        </w:rPr>
      </w:pPr>
      <w:r>
        <w:t xml:space="preserve">This proposed data standard does not include mandatory logical data model (a set of explicitly required normalized tables, attributes, and relationships) for use in Geographic </w:t>
      </w:r>
      <w:r>
        <w:lastRenderedPageBreak/>
        <w:t xml:space="preserve">Information (GIS) or Relational Database Management System (RDBMS) software, though it does suggest these via higher-level concepts. The spatial and attribute data required by the standard are not intended as the entirety of a fully articulated logical data model or database structure. It is expected that databases, applications, or other tools that are used to maintain data compliant with this standard will each have design requirements that require a specific logical model, or a more complex or normalized database structure. In short, the standard is a </w:t>
      </w:r>
      <w:r>
        <w:rPr>
          <w:i/>
        </w:rPr>
        <w:t>standard for a data model</w:t>
      </w:r>
      <w:r>
        <w:t>, not a database, database design, or a spatial data storage model.</w:t>
      </w:r>
    </w:p>
    <w:p w14:paraId="4C09BF00" w14:textId="32DB0E29" w:rsidR="008B1312" w:rsidRDefault="008B1312">
      <w:ins w:id="39" w:author="Zach Nixon" w:date="2017-06-08T09:57:00Z">
        <w:r>
          <w:t xml:space="preserve">The standard </w:t>
        </w:r>
        <w:r w:rsidRPr="008B1312">
          <w:rPr>
            <w:i/>
            <w:rPrChange w:id="40" w:author="Zach Nixon" w:date="2017-06-08T09:58:00Z">
              <w:rPr/>
            </w:rPrChange>
          </w:rPr>
          <w:t>does</w:t>
        </w:r>
      </w:ins>
      <w:ins w:id="41" w:author="Zach Nixon" w:date="2017-06-08T09:58:00Z">
        <w:r>
          <w:rPr>
            <w:i/>
          </w:rPr>
          <w:t>,</w:t>
        </w:r>
      </w:ins>
      <w:ins w:id="42" w:author="Zach Nixon" w:date="2017-06-08T09:57:00Z">
        <w:r>
          <w:t xml:space="preserve"> however</w:t>
        </w:r>
      </w:ins>
      <w:ins w:id="43" w:author="Zach Nixon" w:date="2017-06-08T09:58:00Z">
        <w:r>
          <w:t>,</w:t>
        </w:r>
      </w:ins>
      <w:ins w:id="44" w:author="Zach Nixon" w:date="2017-06-08T09:57:00Z">
        <w:r>
          <w:t xml:space="preserve"> require the ability </w:t>
        </w:r>
      </w:ins>
      <w:ins w:id="45" w:author="Zach Nixon" w:date="2017-06-08T09:59:00Z">
        <w:r>
          <w:t>of any databases, applications, or other tools used to actively manage SCAT data to</w:t>
        </w:r>
      </w:ins>
      <w:ins w:id="46" w:author="Zach Nixon" w:date="2017-06-08T09:57:00Z">
        <w:r>
          <w:t xml:space="preserve"> export the core tabular and spatial entities </w:t>
        </w:r>
      </w:ins>
      <w:ins w:id="47" w:author="Zach Nixon" w:date="2017-06-08T09:58:00Z">
        <w:r>
          <w:t>in one of a few specific formats using a fixed data structure.</w:t>
        </w:r>
      </w:ins>
    </w:p>
    <w:p w14:paraId="3711BC5C" w14:textId="77777777" w:rsidR="006C702A" w:rsidRDefault="00027CD6">
      <w:r>
        <w:t xml:space="preserve">In addition, the standard is intended to support data management for SCAT carried out for the simplest spill that would require management of digital SCAT data. Data managers may need to extend the standard (and associated logical schema or data model) to include additional conceptual entities (e.g. shoreline cleanup status categories), spatial features, tables, or attributes required for a more complex incident, or adapt to incident-specific requirements. Lastly this standard does not address all the tasks required as part of SCAT data management (see </w:t>
      </w:r>
      <w:hyperlink r:id="rId13">
        <w:proofErr w:type="spellStart"/>
        <w:r>
          <w:rPr>
            <w:rStyle w:val="Link"/>
          </w:rPr>
          <w:t>Lamarche</w:t>
        </w:r>
        <w:proofErr w:type="spellEnd"/>
        <w:r>
          <w:rPr>
            <w:rStyle w:val="Link"/>
          </w:rPr>
          <w:t xml:space="preserve"> et al., 2007</w:t>
        </w:r>
      </w:hyperlink>
      <w:r>
        <w:t xml:space="preserve">; </w:t>
      </w:r>
      <w:hyperlink r:id="rId14">
        <w:r>
          <w:rPr>
            <w:rStyle w:val="Link"/>
          </w:rPr>
          <w:t>NOAA, 2013</w:t>
        </w:r>
      </w:hyperlink>
      <w:r>
        <w:t>). This standard only describes the required components for formal structured data that are collected by full SCAT teams. Data collected by pre-spill surveys, reconnaissance, field photography, special surveys, or to support administrative status tracking are all generally managed by SCAT data management teams, but these data can be highly spill-specific and are not within the scope of this standard.</w:t>
      </w:r>
    </w:p>
    <w:p w14:paraId="76FB7528" w14:textId="77777777" w:rsidR="003526E3" w:rsidRPr="00587A20" w:rsidRDefault="003526E3" w:rsidP="003526E3">
      <w:pPr>
        <w:rPr>
          <w:ins w:id="48" w:author="Zach Nixon" w:date="2017-06-08T10:00:00Z"/>
        </w:rPr>
        <w:pPrChange w:id="49" w:author="Zach Nixon" w:date="2017-06-08T10:30:00Z">
          <w:pPr>
            <w:pStyle w:val="Heading2"/>
          </w:pPr>
        </w:pPrChange>
      </w:pPr>
      <w:bookmarkStart w:id="50" w:name="conceptual-data-model"/>
      <w:bookmarkEnd w:id="50"/>
    </w:p>
    <w:p w14:paraId="3E73F614" w14:textId="4D2DC197" w:rsidR="006C702A" w:rsidRDefault="008B1312">
      <w:pPr>
        <w:pStyle w:val="Heading2"/>
      </w:pPr>
      <w:ins w:id="51" w:author="Zach Nixon" w:date="2017-06-08T10:00:00Z">
        <w:r>
          <w:t xml:space="preserve">3. </w:t>
        </w:r>
      </w:ins>
      <w:r w:rsidR="00027CD6">
        <w:t>Conceptual Data Model</w:t>
      </w:r>
    </w:p>
    <w:p w14:paraId="01B4433F" w14:textId="6C0458AD" w:rsidR="006C702A" w:rsidRDefault="00027CD6">
      <w:r>
        <w:t>The standard includes a few core conceptual entities, described below, including shorelines, segments, surveys, surface oil observations</w:t>
      </w:r>
      <w:ins w:id="52" w:author="Zach Nixon" w:date="2017-03-28T13:47:00Z">
        <w:r w:rsidR="00986CA7">
          <w:t xml:space="preserve"> (SOO)</w:t>
        </w:r>
      </w:ins>
      <w:r>
        <w:t>, subsurface oil observations</w:t>
      </w:r>
      <w:ins w:id="53" w:author="Zach Nixon" w:date="2017-03-28T13:47:00Z">
        <w:r w:rsidR="00986CA7">
          <w:t xml:space="preserve"> (SSOO)</w:t>
        </w:r>
      </w:ins>
      <w:r>
        <w:t xml:space="preserve"> and </w:t>
      </w:r>
      <w:ins w:id="54" w:author="Zach Nixon" w:date="2017-03-28T13:47:00Z">
        <w:r w:rsidR="00986CA7">
          <w:t xml:space="preserve">shoreline </w:t>
        </w:r>
      </w:ins>
      <w:r>
        <w:t>treatment recommendations</w:t>
      </w:r>
      <w:ins w:id="55" w:author="Zach Nixon" w:date="2017-03-30T14:27:00Z">
        <w:r w:rsidR="002F2F7C">
          <w:t xml:space="preserve"> </w:t>
        </w:r>
      </w:ins>
      <w:ins w:id="56" w:author="Zach Nixon" w:date="2017-03-28T13:47:00Z">
        <w:r w:rsidR="00986CA7">
          <w:t>(STRs)</w:t>
        </w:r>
      </w:ins>
      <w:r>
        <w:t xml:space="preserve"> (Figure </w:t>
      </w:r>
      <w:del w:id="57" w:author="Zach Nixon" w:date="2017-06-08T10:24:00Z">
        <w:r w:rsidDel="003526E3">
          <w:delText>1</w:delText>
        </w:r>
      </w:del>
      <w:ins w:id="58" w:author="Zach Nixon" w:date="2017-06-08T15:00:00Z">
        <w:r w:rsidR="006F540C">
          <w:t>1</w:t>
        </w:r>
      </w:ins>
      <w:r>
        <w:t>). These entities describe general classes of data collected and managed by SCAT.</w:t>
      </w:r>
    </w:p>
    <w:p w14:paraId="7B848387" w14:textId="77777777" w:rsidR="006C702A" w:rsidRDefault="00027CD6">
      <w:r>
        <w:rPr>
          <w:noProof/>
        </w:rPr>
        <w:lastRenderedPageBreak/>
        <w:drawing>
          <wp:inline distT="0" distB="0" distL="0" distR="0" wp14:anchorId="787A4A5E" wp14:editId="0683DF8E">
            <wp:extent cx="5758543" cy="2394857"/>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https://github.com/researchplanninginc/NOAA-SCAT-Standard/blob/master/graphics/fig1.png?raw=true"/>
                    <pic:cNvPicPr>
                      <a:picLocks noChangeAspect="1" noChangeArrowheads="1"/>
                    </pic:cNvPicPr>
                  </pic:nvPicPr>
                  <pic:blipFill>
                    <a:blip r:embed="rId15"/>
                    <a:stretch>
                      <a:fillRect/>
                    </a:stretch>
                  </pic:blipFill>
                  <pic:spPr bwMode="auto">
                    <a:xfrm>
                      <a:off x="0" y="0"/>
                      <a:ext cx="5815201" cy="2418420"/>
                    </a:xfrm>
                    <a:prstGeom prst="rect">
                      <a:avLst/>
                    </a:prstGeom>
                    <a:noFill/>
                    <a:ln w="9525">
                      <a:noFill/>
                      <a:headEnd/>
                      <a:tailEnd/>
                    </a:ln>
                  </pic:spPr>
                </pic:pic>
              </a:graphicData>
            </a:graphic>
          </wp:inline>
        </w:drawing>
      </w:r>
    </w:p>
    <w:p w14:paraId="25B6C25D" w14:textId="1144118A" w:rsidR="006C702A" w:rsidRDefault="00027CD6" w:rsidP="00F8153F">
      <w:pPr>
        <w:ind w:left="360" w:hanging="360"/>
      </w:pPr>
      <w:r>
        <w:rPr>
          <w:b/>
        </w:rPr>
        <w:t xml:space="preserve">Figure </w:t>
      </w:r>
      <w:del w:id="59" w:author="Zach Nixon" w:date="2017-06-08T10:24:00Z">
        <w:r w:rsidDel="003526E3">
          <w:rPr>
            <w:b/>
          </w:rPr>
          <w:delText>1</w:delText>
        </w:r>
      </w:del>
      <w:ins w:id="60" w:author="Zach Nixon" w:date="2017-06-08T14:59:00Z">
        <w:r w:rsidR="006F540C">
          <w:rPr>
            <w:b/>
          </w:rPr>
          <w:t>1</w:t>
        </w:r>
      </w:ins>
      <w:r>
        <w:rPr>
          <w:b/>
        </w:rPr>
        <w:t>.</w:t>
      </w:r>
      <w:r>
        <w:t xml:space="preserve"> Schematic of spatial relationships among conceptual entities over time showing a shoreline partitioned into segments. SOOs from a survey on Dates 1 and 2 are depicted as blue and red lines coincident with the shoreline for No Oiling Observed and Oiled SOOs respectively. SSOOs from Date 2 are depicted as red and blue points in the vicinity of the shoreline for No Oiling Observed and Oiled SOOs respectively. The extent of an STR on Date 3 is depicted as a green line coincident with the shoreline.</w:t>
      </w:r>
    </w:p>
    <w:p w14:paraId="6F4B3EFA" w14:textId="77777777" w:rsidR="006C702A" w:rsidRDefault="00027CD6">
      <w:pPr>
        <w:pStyle w:val="Heading4"/>
      </w:pPr>
      <w:bookmarkStart w:id="61" w:name="shoreline-representation"/>
      <w:bookmarkEnd w:id="61"/>
      <w:r>
        <w:t>Shoreline Representation</w:t>
      </w:r>
    </w:p>
    <w:p w14:paraId="34BBEAD1" w14:textId="6E268816" w:rsidR="006C702A" w:rsidRDefault="00027CD6">
      <w:r>
        <w:t>Shorelines are intertidal, fluvial, or lacustrine environments where the land-water interface often changes in position and extent over both long and short time-scales. In order to accurately compare SCAT field data from multiple surveys at a single location it is necessary to reference these observations using a single digital shoreline representation. Shorelines representations are fixed</w:t>
      </w:r>
      <w:del w:id="62" w:author="Zach Nixon" w:date="2017-03-30T14:27:00Z">
        <w:r w:rsidDel="002F2F7C">
          <w:delText>, spatially unchanging</w:delText>
        </w:r>
      </w:del>
      <w:r>
        <w:t xml:space="preserve"> extents of shoreline habitat</w:t>
      </w:r>
      <w:ins w:id="63" w:author="Zach Nixon" w:date="2017-03-30T14:27:00Z">
        <w:r w:rsidR="002F2F7C">
          <w:t xml:space="preserve"> that are </w:t>
        </w:r>
      </w:ins>
      <w:ins w:id="64" w:author="Zach Nixon" w:date="2017-03-30T14:28:00Z">
        <w:r w:rsidR="002F2F7C">
          <w:t xml:space="preserve">largely </w:t>
        </w:r>
      </w:ins>
      <w:ins w:id="65" w:author="Zach Nixon" w:date="2017-03-30T14:27:00Z">
        <w:r w:rsidR="002F2F7C">
          <w:t>spatially unchanging over the timeframe of an incident</w:t>
        </w:r>
      </w:ins>
      <w:r>
        <w:t xml:space="preserve">. These may be derived from existing spatial data before a spill occurs or it may be necessary </w:t>
      </w:r>
      <w:ins w:id="66" w:author="Zach Nixon" w:date="2017-03-30T14:29:00Z">
        <w:r w:rsidR="002F2F7C">
          <w:t xml:space="preserve">to </w:t>
        </w:r>
      </w:ins>
      <w:r>
        <w:t>generate the Shoreline Representation after an incident has occurred. Shorelines are typically represented as a one-dimensional digital vector line, but may be represented as polygons (complex wetlands or floodplains) or, rarely, points. If a spill event persists for long enough, shoreline representations may move or change in morphology</w:t>
      </w:r>
      <w:ins w:id="67" w:author="Zach Nixon" w:date="2017-03-30T14:28:00Z">
        <w:r w:rsidR="002F2F7C">
          <w:t xml:space="preserve"> over that </w:t>
        </w:r>
      </w:ins>
      <w:ins w:id="68" w:author="Zach Nixon" w:date="2017-06-08T15:38:00Z">
        <w:r w:rsidR="00C03D5E">
          <w:t>time span</w:t>
        </w:r>
      </w:ins>
      <w:r>
        <w:t>.</w:t>
      </w:r>
    </w:p>
    <w:p w14:paraId="282C2048" w14:textId="77777777" w:rsidR="006C702A" w:rsidRDefault="00027CD6">
      <w:pPr>
        <w:pStyle w:val="Heading4"/>
      </w:pPr>
      <w:bookmarkStart w:id="69" w:name="segments"/>
      <w:bookmarkEnd w:id="69"/>
      <w:r>
        <w:t>Segments</w:t>
      </w:r>
    </w:p>
    <w:p w14:paraId="3FDF2127" w14:textId="77777777" w:rsidR="006C702A" w:rsidRDefault="00027CD6">
      <w:r>
        <w:t>Shoreline segments are relatively fixed, spatially unchanging subsets of a shoreline representation that are used operationally during a spill response to reference specific portions of a shoreline. These may be predefined before surveys take place, or even before a spill occurs; however, they can also be determined in the field by SCAT teams as they conduct initial surveys. Optimally, segments have consistent geomorphic, physical, and administrative characteristics and are fixed in space. If a spill event persists for long enough, segments may move or change in morphology either as a function of change in their parent shoreline representation or within/along an unchanged parent shoreline representation for operational or administrative reasons. Segments are unique and non-</w:t>
      </w:r>
      <w:r>
        <w:lastRenderedPageBreak/>
        <w:t>overlapping in space at a given point in time. A segment must be a child element of a shoreline representation.</w:t>
      </w:r>
    </w:p>
    <w:p w14:paraId="6E07BB71" w14:textId="77777777" w:rsidR="006C702A" w:rsidRDefault="00027CD6">
      <w:pPr>
        <w:pStyle w:val="Heading4"/>
      </w:pPr>
      <w:bookmarkStart w:id="70" w:name="surveys"/>
      <w:bookmarkEnd w:id="70"/>
      <w:r>
        <w:t>Surveys</w:t>
      </w:r>
    </w:p>
    <w:p w14:paraId="39AEDBEE" w14:textId="77777777" w:rsidR="006C702A" w:rsidRDefault="00027CD6">
      <w:r>
        <w:t>A survey is a</w:t>
      </w:r>
      <w:ins w:id="71" w:author="Zach Nixon" w:date="2017-03-30T14:28:00Z">
        <w:r w:rsidR="002F2F7C">
          <w:t xml:space="preserve"> </w:t>
        </w:r>
      </w:ins>
      <w:r>
        <w:t xml:space="preserve">time-specific assessment of the oiling conditions along some subset of a shoreline representation. Surveys may or may not cover the entire length of one or more specific segments. Surveys may describe shoreline surveyed by SCAT teams on foot or observed remotely from vessels or aircraft, and do not necessarily represent areas physically occupied by SCAT teams. Surface and subsurface oiling observations made by field teams on a specific survey are child elements of that survey. A survey has no spatial extent beyond those child elements and is thus defined by the aggregate of the spatial extents of those child elements. Surveys may overlap in space and time. Surveys are associated with structured data such as the date, time and location of the survey as well as a list of the SCAT team members and a formalized generic description of the survey area (see Table 2 below and sections 1-5 of the Shoreline Oil Summary form in </w:t>
      </w:r>
      <w:hyperlink r:id="rId16" w:anchor="appendix-a--example-shoreline-observation-form">
        <w:r>
          <w:rPr>
            <w:rStyle w:val="Link"/>
          </w:rPr>
          <w:t>Appendix A</w:t>
        </w:r>
      </w:hyperlink>
      <w:r>
        <w:t>).</w:t>
      </w:r>
    </w:p>
    <w:p w14:paraId="0438194C" w14:textId="77777777" w:rsidR="006C702A" w:rsidRDefault="00027CD6">
      <w:pPr>
        <w:pStyle w:val="Heading4"/>
      </w:pPr>
      <w:bookmarkStart w:id="72" w:name="surface-oiling-observation-soo"/>
      <w:bookmarkEnd w:id="72"/>
      <w:r>
        <w:t>Surface Oiling Observation (SOO)</w:t>
      </w:r>
    </w:p>
    <w:p w14:paraId="772F384C" w14:textId="77777777" w:rsidR="006C702A" w:rsidRDefault="00027CD6">
      <w:r>
        <w:t xml:space="preserve">SOOs (commonly termed oiling zones, where no observed oil </w:t>
      </w:r>
      <w:ins w:id="73" w:author="Zach Nixon" w:date="2017-03-30T14:28:00Z">
        <w:r w:rsidR="002F2F7C">
          <w:t xml:space="preserve">[NOO] </w:t>
        </w:r>
      </w:ins>
      <w:r>
        <w:t>is a type of oiling zone) are survey and time-specific representations of consistent observed surface oiling and other shoreline characteristics. SOOs are commonly referenced by start and end points (collected as GPS way points) of the oiling zone along with a description of the oiling characteristics using the SCAT methodology. These start-stop points are matched to the Shoreline Representation discussed above to comply with the topological requirements described in the following sections. This feature matching may be done at the time of data collection or via post-processing. Structured data associated with SOOs contain an across-shore width scalar value and a tidal elevation, but all SOOs that overlap along-shore are typically referenced as separate linear features that are all coincident with the shoreline. In some circumstances it may be necessary to represent SOOs as polygonal features (e.g. complex wetlands or floodplains) or points. Unless this is required to support unique operational considerations</w:t>
      </w:r>
      <w:ins w:id="74" w:author="Zach Nixon" w:date="2017-03-30T14:29:00Z">
        <w:r w:rsidR="002F2F7C">
          <w:t>,</w:t>
        </w:r>
      </w:ins>
      <w:r>
        <w:t xml:space="preserve"> however, it is recommended that SOOs be represented as linear features along a linear shoreline representation. SOOs may potentially overlap in space (different tidal zones along the same shoreline) and time. See Table 3 below and sections 6 of the Shoreline Oil Summary form in </w:t>
      </w:r>
      <w:hyperlink r:id="rId17" w:anchor="appendix-a--example-shoreline-observation-form">
        <w:r>
          <w:rPr>
            <w:rStyle w:val="Link"/>
          </w:rPr>
          <w:t>Appendix A</w:t>
        </w:r>
      </w:hyperlink>
      <w:r>
        <w:t xml:space="preserve"> for structured data associated with SOOs.</w:t>
      </w:r>
    </w:p>
    <w:p w14:paraId="698FA495" w14:textId="77777777" w:rsidR="006C702A" w:rsidRDefault="00027CD6">
      <w:pPr>
        <w:pStyle w:val="Heading4"/>
      </w:pPr>
      <w:bookmarkStart w:id="75" w:name="subsurface-oiling-observation-ssoo"/>
      <w:bookmarkEnd w:id="75"/>
      <w:r>
        <w:t>Subsurface Oiling Observation (SSOO)</w:t>
      </w:r>
    </w:p>
    <w:p w14:paraId="46A9D466" w14:textId="77777777" w:rsidR="006C702A" w:rsidRDefault="00027CD6">
      <w:r>
        <w:t xml:space="preserve">SSOOs are survey and time-specific representations of observed subsurface oiling and other shoreline characteristics. SSOOs are generally explicitly referenced with a single zero-dimensional point together with one or more scalar depth values where oiling was investigated in the field by excavation of a pit, trench, or core. As with SOOs, SSOOs may occasionally be referenced as polygons or lines but this is not </w:t>
      </w:r>
      <w:del w:id="76" w:author="Zach Nixon" w:date="2017-03-30T14:30:00Z">
        <w:r w:rsidDel="002F2F7C">
          <w:delText xml:space="preserve">recommended </w:delText>
        </w:r>
      </w:del>
      <w:ins w:id="77" w:author="Zach Nixon" w:date="2017-03-30T14:30:00Z">
        <w:r w:rsidR="002F2F7C">
          <w:t xml:space="preserve">done in practice </w:t>
        </w:r>
      </w:ins>
      <w:r>
        <w:t xml:space="preserve">unless dictated by operational requirements. SSOOs may potentially overlap in space and time – though generally this will not occur if represented by zero-dimensional points. All SSOOs must be a child element of a survey. See Table 4 below and sections 7 of the Shoreline Oil Summary form in </w:t>
      </w:r>
      <w:hyperlink r:id="rId18" w:anchor="appendix-a--example-shoreline-observation-form">
        <w:r>
          <w:rPr>
            <w:rStyle w:val="Link"/>
          </w:rPr>
          <w:t>Appendix A</w:t>
        </w:r>
      </w:hyperlink>
      <w:r>
        <w:t xml:space="preserve"> for structured data associated with SOOs.</w:t>
      </w:r>
    </w:p>
    <w:p w14:paraId="7C4638F3" w14:textId="77777777" w:rsidR="006C702A" w:rsidRDefault="00027CD6">
      <w:pPr>
        <w:pStyle w:val="Heading4"/>
      </w:pPr>
      <w:bookmarkStart w:id="78" w:name="shoreline-treatment-recommendations-str"/>
      <w:bookmarkEnd w:id="78"/>
      <w:r>
        <w:lastRenderedPageBreak/>
        <w:t>Shoreline Treatment Recommendations (STR)</w:t>
      </w:r>
    </w:p>
    <w:p w14:paraId="2D03B1B2" w14:textId="77777777" w:rsidR="006C702A" w:rsidRDefault="00027CD6">
      <w:pPr>
        <w:rPr>
          <w:ins w:id="79" w:author="Zach Nixon" w:date="2017-06-08T10:06:00Z"/>
        </w:rPr>
      </w:pPr>
      <w:r>
        <w:t>STRs are time-period-specific recommended cleanup actions prescribed/permitted for a given location. This location can either be defined by a spatial entity (e.g., a linear or polygonal feature) specific to the STR, or by referencing the spatial geometry of other entities. For example, the location of an STR could be the extent of a specific SSO or set of SSOs from a specific survey, or the entirety of a certain segment</w:t>
      </w:r>
      <w:ins w:id="80" w:author="Zach Nixon" w:date="2017-03-30T14:30:00Z">
        <w:r w:rsidR="002F2F7C">
          <w:t xml:space="preserve"> or segments</w:t>
        </w:r>
      </w:ins>
      <w:r>
        <w:t>.</w:t>
      </w:r>
    </w:p>
    <w:p w14:paraId="43AA105E" w14:textId="13130B48" w:rsidR="001038B7" w:rsidRDefault="001038B7" w:rsidP="001038B7">
      <w:pPr>
        <w:pStyle w:val="Heading2"/>
        <w:rPr>
          <w:ins w:id="81" w:author="Zach Nixon" w:date="2017-06-08T10:36:00Z"/>
        </w:rPr>
      </w:pPr>
      <w:ins w:id="82" w:author="Zach Nixon" w:date="2017-06-08T10:36:00Z">
        <w:r>
          <w:t>3</w:t>
        </w:r>
        <w:r>
          <w:t>. Recommended QAQC and Workflow Terminology</w:t>
        </w:r>
      </w:ins>
    </w:p>
    <w:p w14:paraId="49443955" w14:textId="45F9A813" w:rsidR="009101C4" w:rsidRDefault="00CC14FA" w:rsidP="001038B7">
      <w:pPr>
        <w:rPr>
          <w:ins w:id="83" w:author="Zach Nixon" w:date="2017-06-08T14:48:00Z"/>
        </w:rPr>
      </w:pPr>
      <w:ins w:id="84" w:author="Zach Nixon" w:date="2017-06-08T14:32:00Z">
        <w:r>
          <w:t xml:space="preserve">It is helpful to </w:t>
        </w:r>
      </w:ins>
      <w:ins w:id="85" w:author="Zach Nixon" w:date="2017-06-08T17:17:00Z">
        <w:r w:rsidR="00587A20">
          <w:t>have</w:t>
        </w:r>
      </w:ins>
      <w:ins w:id="86" w:author="Zach Nixon" w:date="2017-06-08T14:32:00Z">
        <w:r>
          <w:t xml:space="preserve"> a </w:t>
        </w:r>
      </w:ins>
      <w:ins w:id="87" w:author="Zach Nixon" w:date="2017-06-08T10:36:00Z">
        <w:r w:rsidR="001038B7">
          <w:t>common framework for describing the typical workflow</w:t>
        </w:r>
      </w:ins>
      <w:ins w:id="88" w:author="Zach Nixon" w:date="2017-06-08T14:31:00Z">
        <w:r>
          <w:t xml:space="preserve">, </w:t>
        </w:r>
      </w:ins>
      <w:ins w:id="89" w:author="Zach Nixon" w:date="2017-06-08T10:36:00Z">
        <w:r>
          <w:t xml:space="preserve">processing steps, and Quality Assurance/Quality Control (QAQC) procedures that </w:t>
        </w:r>
      </w:ins>
      <w:ins w:id="90" w:author="Zach Nixon" w:date="2017-06-08T14:32:00Z">
        <w:r>
          <w:t xml:space="preserve">commonly </w:t>
        </w:r>
      </w:ins>
      <w:ins w:id="91" w:author="Zach Nixon" w:date="2017-06-08T10:36:00Z">
        <w:r>
          <w:t>take place</w:t>
        </w:r>
      </w:ins>
      <w:ins w:id="92" w:author="Zach Nixon" w:date="2017-06-08T14:30:00Z">
        <w:r>
          <w:t xml:space="preserve"> </w:t>
        </w:r>
      </w:ins>
      <w:ins w:id="93" w:author="Zach Nixon" w:date="2017-06-08T14:32:00Z">
        <w:r>
          <w:t xml:space="preserve">during the active collection and management of SCAT data. </w:t>
        </w:r>
      </w:ins>
      <w:ins w:id="94" w:author="Zach Nixon" w:date="2017-06-08T14:33:00Z">
        <w:r>
          <w:t xml:space="preserve">As such, </w:t>
        </w:r>
      </w:ins>
      <w:ins w:id="95" w:author="Zach Nixon" w:date="2017-06-08T14:31:00Z">
        <w:r>
          <w:t xml:space="preserve">the standard introduces a common set of terminology and best practices for </w:t>
        </w:r>
      </w:ins>
      <w:ins w:id="96" w:author="Zach Nixon" w:date="2017-06-08T14:33:00Z">
        <w:r>
          <w:t>field data collection</w:t>
        </w:r>
      </w:ins>
      <w:ins w:id="97" w:author="Zach Nixon" w:date="2017-06-08T14:43:00Z">
        <w:r w:rsidR="009101C4">
          <w:t xml:space="preserve">.  </w:t>
        </w:r>
      </w:ins>
    </w:p>
    <w:p w14:paraId="54105657" w14:textId="1ACCADB8" w:rsidR="009101C4" w:rsidRDefault="009101C4" w:rsidP="001038B7">
      <w:pPr>
        <w:rPr>
          <w:ins w:id="98" w:author="Zach Nixon" w:date="2017-06-08T14:43:00Z"/>
        </w:rPr>
      </w:pPr>
      <w:ins w:id="99" w:author="Zach Nixon" w:date="2017-06-08T14:43:00Z">
        <w:r>
          <w:t xml:space="preserve">The standard identifies the first phase of workflow as the field survey component.  </w:t>
        </w:r>
      </w:ins>
      <w:ins w:id="100" w:author="Zach Nixon" w:date="2017-06-08T14:45:00Z">
        <w:r>
          <w:t xml:space="preserve">During this phase, field </w:t>
        </w:r>
      </w:ins>
      <w:ins w:id="101" w:author="Zach Nixon" w:date="2017-06-08T14:53:00Z">
        <w:r w:rsidR="006F540C">
          <w:t>staff</w:t>
        </w:r>
      </w:ins>
      <w:ins w:id="102" w:author="Zach Nixon" w:date="2017-06-08T14:45:00Z">
        <w:r>
          <w:t xml:space="preserve"> are in the field collecting data electronically or via analog methods, or reviewing the collected data internally prior to submitting the survey data.</w:t>
        </w:r>
      </w:ins>
      <w:ins w:id="103" w:author="Zach Nixon" w:date="2017-06-08T14:46:00Z">
        <w:r>
          <w:t xml:space="preserve">  During this phase, the survey data are considered </w:t>
        </w:r>
      </w:ins>
      <w:ins w:id="104" w:author="Zach Nixon" w:date="2017-06-08T14:56:00Z">
        <w:r w:rsidR="006F540C">
          <w:t>to have a QAQC status of</w:t>
        </w:r>
      </w:ins>
      <w:ins w:id="105" w:author="Zach Nixon" w:date="2017-06-08T14:46:00Z">
        <w:r>
          <w:t xml:space="preserve"> </w:t>
        </w:r>
        <w:r w:rsidRPr="009101C4">
          <w:rPr>
            <w:i/>
            <w:rPrChange w:id="106" w:author="Zach Nixon" w:date="2017-06-08T14:49:00Z">
              <w:rPr/>
            </w:rPrChange>
          </w:rPr>
          <w:t>incomplete</w:t>
        </w:r>
      </w:ins>
      <w:ins w:id="107" w:author="Zach Nixon" w:date="2017-06-08T14:47:00Z">
        <w:r>
          <w:t xml:space="preserve">.  After the </w:t>
        </w:r>
      </w:ins>
      <w:ins w:id="108" w:author="Zach Nixon" w:date="2017-06-08T14:50:00Z">
        <w:r>
          <w:t>field</w:t>
        </w:r>
      </w:ins>
      <w:ins w:id="109" w:author="Zach Nixon" w:date="2017-06-08T14:47:00Z">
        <w:r>
          <w:t xml:space="preserve"> personnel have </w:t>
        </w:r>
      </w:ins>
      <w:ins w:id="110" w:author="Zach Nixon" w:date="2017-06-08T14:48:00Z">
        <w:r>
          <w:t>reviewed the data they have collected in the field</w:t>
        </w:r>
      </w:ins>
      <w:ins w:id="111" w:author="Zach Nixon" w:date="2017-06-08T14:50:00Z">
        <w:r>
          <w:t xml:space="preserve">, electronic </w:t>
        </w:r>
      </w:ins>
      <w:ins w:id="112" w:author="Zach Nixon" w:date="2017-06-08T14:52:00Z">
        <w:r w:rsidR="006F540C">
          <w:t>or analog</w:t>
        </w:r>
      </w:ins>
      <w:ins w:id="113" w:author="Zach Nixon" w:date="2017-06-08T14:50:00Z">
        <w:r>
          <w:t>,</w:t>
        </w:r>
      </w:ins>
      <w:ins w:id="114" w:author="Zach Nixon" w:date="2017-06-08T14:48:00Z">
        <w:r>
          <w:t xml:space="preserve"> and submitted to data </w:t>
        </w:r>
      </w:ins>
      <w:ins w:id="115" w:author="Zach Nixon" w:date="2017-06-08T14:49:00Z">
        <w:r>
          <w:t>management</w:t>
        </w:r>
      </w:ins>
      <w:ins w:id="116" w:author="Zach Nixon" w:date="2017-06-08T14:48:00Z">
        <w:r>
          <w:t xml:space="preserve"> </w:t>
        </w:r>
      </w:ins>
      <w:ins w:id="117" w:author="Zach Nixon" w:date="2017-06-08T14:49:00Z">
        <w:r>
          <w:t xml:space="preserve">staff, then the survey data are considered </w:t>
        </w:r>
      </w:ins>
      <w:ins w:id="118" w:author="Zach Nixon" w:date="2017-06-08T14:57:00Z">
        <w:r w:rsidR="006F540C">
          <w:t>t</w:t>
        </w:r>
        <w:r w:rsidR="006F540C">
          <w:t xml:space="preserve">o have a QAQC status of </w:t>
        </w:r>
      </w:ins>
      <w:ins w:id="119" w:author="Zach Nixon" w:date="2017-06-08T14:49:00Z">
        <w:r w:rsidRPr="009101C4">
          <w:rPr>
            <w:i/>
            <w:rPrChange w:id="120" w:author="Zach Nixon" w:date="2017-06-08T14:49:00Z">
              <w:rPr/>
            </w:rPrChange>
          </w:rPr>
          <w:t>provisional</w:t>
        </w:r>
        <w:r>
          <w:t>, and the survey data ingestion phase of the data management workflow begins.</w:t>
        </w:r>
      </w:ins>
      <w:ins w:id="121" w:author="Zach Nixon" w:date="2017-06-08T14:52:00Z">
        <w:r w:rsidR="006F540C" w:rsidRPr="006F540C">
          <w:t xml:space="preserve"> </w:t>
        </w:r>
        <w:r w:rsidR="006F540C">
          <w:t>Note that if data are being collected via any electronic data collection system, the data may be actually housed in a centralized location on a commercial cloud, or response specific server</w:t>
        </w:r>
        <w:r w:rsidR="006F540C">
          <w:t xml:space="preserve"> during or immediately after collection, but are not considered as complete provisional data until review by </w:t>
        </w:r>
      </w:ins>
      <w:ins w:id="122" w:author="Zach Nixon" w:date="2017-06-08T14:53:00Z">
        <w:r w:rsidR="006F540C">
          <w:t>field</w:t>
        </w:r>
      </w:ins>
      <w:ins w:id="123" w:author="Zach Nixon" w:date="2017-06-08T14:52:00Z">
        <w:r w:rsidR="006F540C">
          <w:t xml:space="preserve"> </w:t>
        </w:r>
      </w:ins>
      <w:ins w:id="124" w:author="Zach Nixon" w:date="2017-06-08T14:53:00Z">
        <w:r w:rsidR="006F540C">
          <w:t>staff</w:t>
        </w:r>
      </w:ins>
      <w:ins w:id="125" w:author="Zach Nixon" w:date="2017-06-08T14:52:00Z">
        <w:r w:rsidR="006F540C">
          <w:t>.</w:t>
        </w:r>
      </w:ins>
      <w:ins w:id="126" w:author="Zach Nixon" w:date="2017-06-08T14:56:00Z">
        <w:r w:rsidR="006F540C">
          <w:t xml:space="preserve"> </w:t>
        </w:r>
      </w:ins>
      <w:ins w:id="127" w:author="Zach Nixon" w:date="2017-06-08T15:18:00Z">
        <w:r w:rsidR="0070097A">
          <w:t>Information products generated as part of this workflow phase</w:t>
        </w:r>
      </w:ins>
      <w:ins w:id="128" w:author="Zach Nixon" w:date="2017-06-08T15:19:00Z">
        <w:r w:rsidR="0070097A">
          <w:t xml:space="preserve"> vary by response, but</w:t>
        </w:r>
      </w:ins>
      <w:ins w:id="129" w:author="Zach Nixon" w:date="2017-06-08T15:18:00Z">
        <w:r w:rsidR="0070097A">
          <w:t xml:space="preserve"> include only items related to field survey effort and status such as the number of </w:t>
        </w:r>
      </w:ins>
      <w:ins w:id="130" w:author="Zach Nixon" w:date="2017-06-08T15:19:00Z">
        <w:r w:rsidR="0070097A">
          <w:t>teams</w:t>
        </w:r>
      </w:ins>
      <w:ins w:id="131" w:author="Zach Nixon" w:date="2017-06-08T15:18:00Z">
        <w:r w:rsidR="0070097A">
          <w:t xml:space="preserve"> in the field and/or reported back, and </w:t>
        </w:r>
      </w:ins>
      <w:ins w:id="132" w:author="Zach Nixon" w:date="2017-06-08T15:19:00Z">
        <w:r w:rsidR="0070097A">
          <w:t>general</w:t>
        </w:r>
      </w:ins>
      <w:ins w:id="133" w:author="Zach Nixon" w:date="2017-06-08T15:18:00Z">
        <w:r w:rsidR="0070097A">
          <w:t xml:space="preserve"> survey areas.</w:t>
        </w:r>
      </w:ins>
    </w:p>
    <w:p w14:paraId="16CD0004" w14:textId="77777777" w:rsidR="002A68CB" w:rsidRDefault="009101C4" w:rsidP="001038B7">
      <w:pPr>
        <w:rPr>
          <w:ins w:id="134" w:author="Zach Nixon" w:date="2017-06-08T15:24:00Z"/>
        </w:rPr>
      </w:pPr>
      <w:ins w:id="135" w:author="Zach Nixon" w:date="2017-06-08T14:50:00Z">
        <w:r>
          <w:t xml:space="preserve">During the survey data ingestion phase of workflow, </w:t>
        </w:r>
      </w:ins>
      <w:ins w:id="136" w:author="Zach Nixon" w:date="2017-06-08T14:53:00Z">
        <w:r w:rsidR="006F540C">
          <w:t xml:space="preserve">data are initially entered into a digital data </w:t>
        </w:r>
      </w:ins>
      <w:ins w:id="137" w:author="Zach Nixon" w:date="2017-06-08T14:54:00Z">
        <w:r w:rsidR="006F540C">
          <w:t>management</w:t>
        </w:r>
      </w:ins>
      <w:ins w:id="138" w:author="Zach Nixon" w:date="2017-06-08T14:53:00Z">
        <w:r w:rsidR="006F540C">
          <w:t xml:space="preserve"> </w:t>
        </w:r>
      </w:ins>
      <w:ins w:id="139" w:author="Zach Nixon" w:date="2017-06-08T14:54:00Z">
        <w:r w:rsidR="006F540C">
          <w:t xml:space="preserve">system if collected via analog methods.  If entered digitally, an optional transcription verification QAQC </w:t>
        </w:r>
      </w:ins>
      <w:ins w:id="140" w:author="Zach Nixon" w:date="2017-06-08T14:56:00Z">
        <w:r w:rsidR="006F540C">
          <w:t>check</w:t>
        </w:r>
      </w:ins>
      <w:ins w:id="141" w:author="Zach Nixon" w:date="2017-06-08T14:54:00Z">
        <w:r w:rsidR="006F540C">
          <w:t xml:space="preserve"> may take place during </w:t>
        </w:r>
      </w:ins>
      <w:ins w:id="142" w:author="Zach Nixon" w:date="2017-06-08T14:55:00Z">
        <w:r w:rsidR="006F540C">
          <w:t>this</w:t>
        </w:r>
      </w:ins>
      <w:ins w:id="143" w:author="Zach Nixon" w:date="2017-06-08T14:54:00Z">
        <w:r w:rsidR="006F540C">
          <w:t xml:space="preserve"> phase of the workflow.  Survey data are </w:t>
        </w:r>
      </w:ins>
      <w:ins w:id="144" w:author="Zach Nixon" w:date="2017-06-08T14:55:00Z">
        <w:r w:rsidR="006F540C">
          <w:t xml:space="preserve">then </w:t>
        </w:r>
      </w:ins>
      <w:ins w:id="145" w:author="Zach Nixon" w:date="2017-06-08T14:53:00Z">
        <w:r w:rsidR="006F540C">
          <w:t xml:space="preserve">reviewed by </w:t>
        </w:r>
      </w:ins>
      <w:ins w:id="146" w:author="Zach Nixon" w:date="2017-06-08T14:58:00Z">
        <w:r w:rsidR="006F540C">
          <w:t xml:space="preserve">a SCAT data manager for survey consistency, wherein </w:t>
        </w:r>
      </w:ins>
      <w:ins w:id="147" w:author="Zach Nixon" w:date="2017-06-08T15:00:00Z">
        <w:r w:rsidR="006F540C">
          <w:t xml:space="preserve">survey data are checked for </w:t>
        </w:r>
      </w:ins>
      <w:ins w:id="148" w:author="Zach Nixon" w:date="2017-06-08T14:58:00Z">
        <w:r w:rsidR="006F540C">
          <w:t>completeness and logical consistency.</w:t>
        </w:r>
      </w:ins>
      <w:ins w:id="149" w:author="Zach Nixon" w:date="2017-06-08T15:00:00Z">
        <w:r w:rsidR="006F540C">
          <w:t xml:space="preserve"> Logical consistency refers to </w:t>
        </w:r>
      </w:ins>
      <w:ins w:id="150" w:author="Zach Nixon" w:date="2017-06-08T15:02:00Z">
        <w:r w:rsidR="00F02119">
          <w:t xml:space="preserve">contradictions between individual data elements within survey data.  </w:t>
        </w:r>
      </w:ins>
      <w:ins w:id="151" w:author="Zach Nixon" w:date="2017-06-08T15:04:00Z">
        <w:r w:rsidR="00F02119">
          <w:t>For</w:t>
        </w:r>
      </w:ins>
      <w:ins w:id="152" w:author="Zach Nixon" w:date="2017-06-08T15:02:00Z">
        <w:r w:rsidR="00F02119">
          <w:t xml:space="preserve"> example, a zone</w:t>
        </w:r>
      </w:ins>
      <w:ins w:id="153" w:author="Zach Nixon" w:date="2017-06-08T14:58:00Z">
        <w:r w:rsidR="00F02119">
          <w:t xml:space="preserve"> wherein the </w:t>
        </w:r>
      </w:ins>
      <w:ins w:id="154" w:author="Zach Nixon" w:date="2017-06-08T15:04:00Z">
        <w:r w:rsidR="00F02119">
          <w:t>c</w:t>
        </w:r>
      </w:ins>
      <w:ins w:id="155" w:author="Zach Nixon" w:date="2017-06-08T15:03:00Z">
        <w:r w:rsidR="00F02119" w:rsidRPr="00F02119">
          <w:rPr>
            <w:rPrChange w:id="156" w:author="Zach Nixon" w:date="2017-06-08T15:04:00Z">
              <w:rPr>
                <w:sz w:val="20"/>
                <w:szCs w:val="20"/>
              </w:rPr>
            </w:rPrChange>
          </w:rPr>
          <w:t xml:space="preserve">ategorical descriptor of </w:t>
        </w:r>
      </w:ins>
      <w:ins w:id="157" w:author="Zach Nixon" w:date="2017-06-08T15:10:00Z">
        <w:r w:rsidR="00F02119">
          <w:t xml:space="preserve">the </w:t>
        </w:r>
      </w:ins>
      <w:ins w:id="158" w:author="Zach Nixon" w:date="2017-06-08T15:03:00Z">
        <w:r w:rsidR="00F02119" w:rsidRPr="00F02119">
          <w:rPr>
            <w:rPrChange w:id="159" w:author="Zach Nixon" w:date="2017-06-08T15:04:00Z">
              <w:rPr>
                <w:sz w:val="20"/>
                <w:szCs w:val="20"/>
              </w:rPr>
            </w:rPrChange>
          </w:rPr>
          <w:t xml:space="preserve">dominant oil character </w:t>
        </w:r>
        <w:r w:rsidR="00F02119" w:rsidRPr="00F02119">
          <w:rPr>
            <w:rPrChange w:id="160" w:author="Zach Nixon" w:date="2017-06-08T15:04:00Z">
              <w:rPr>
                <w:sz w:val="20"/>
                <w:szCs w:val="20"/>
              </w:rPr>
            </w:rPrChange>
          </w:rPr>
          <w:t xml:space="preserve">was recorded as </w:t>
        </w:r>
      </w:ins>
      <w:ins w:id="161" w:author="Zach Nixon" w:date="2017-06-08T15:04:00Z">
        <w:r w:rsidR="00F02119" w:rsidRPr="00F02119">
          <w:rPr>
            <w:rPrChange w:id="162" w:author="Zach Nixon" w:date="2017-06-08T15:04:00Z">
              <w:rPr>
                <w:sz w:val="20"/>
                <w:szCs w:val="20"/>
              </w:rPr>
            </w:rPrChange>
          </w:rPr>
          <w:t>“no oil” but w</w:t>
        </w:r>
      </w:ins>
      <w:ins w:id="163" w:author="Zach Nixon" w:date="2017-06-08T15:08:00Z">
        <w:r w:rsidR="00F02119">
          <w:t>here</w:t>
        </w:r>
      </w:ins>
      <w:ins w:id="164" w:author="Zach Nixon" w:date="2017-06-08T15:04:00Z">
        <w:r w:rsidR="00F02119" w:rsidRPr="00F02119">
          <w:rPr>
            <w:rPrChange w:id="165" w:author="Zach Nixon" w:date="2017-06-08T15:04:00Z">
              <w:rPr>
                <w:sz w:val="20"/>
                <w:szCs w:val="20"/>
              </w:rPr>
            </w:rPrChange>
          </w:rPr>
          <w:t xml:space="preserve"> oil distribution was </w:t>
        </w:r>
        <w:r w:rsidR="00F02119" w:rsidRPr="00587A20">
          <w:t>recorded</w:t>
        </w:r>
        <w:r w:rsidR="00F02119">
          <w:t xml:space="preserve"> as </w:t>
        </w:r>
        <w:r w:rsidR="00F02119" w:rsidRPr="008D1028">
          <w:t>a non-zero value</w:t>
        </w:r>
        <w:r w:rsidR="00F02119">
          <w:t xml:space="preserve">. After this QAQC check, the data are checked for </w:t>
        </w:r>
      </w:ins>
      <w:ins w:id="166" w:author="Zach Nixon" w:date="2017-06-08T15:05:00Z">
        <w:r w:rsidR="00F02119">
          <w:t xml:space="preserve">accuracy by the SCAT Coordinator.  Generally this check involves reviewing the collected survey data to ensure standardized descriptive terms are being used, correct methodology is being employed, </w:t>
        </w:r>
      </w:ins>
      <w:ins w:id="167" w:author="Zach Nixon" w:date="2017-06-08T15:06:00Z">
        <w:r w:rsidR="00F02119">
          <w:t xml:space="preserve">observations of </w:t>
        </w:r>
      </w:ins>
      <w:ins w:id="168" w:author="Zach Nixon" w:date="2017-06-08T15:05:00Z">
        <w:r w:rsidR="00F02119">
          <w:t>quantitative elements are calibrated among teams, etc.</w:t>
        </w:r>
      </w:ins>
      <w:ins w:id="169" w:author="Zach Nixon" w:date="2017-06-08T15:07:00Z">
        <w:r w:rsidR="00F02119">
          <w:t xml:space="preserve"> After these checks, then the field survey data are considered </w:t>
        </w:r>
        <w:r w:rsidR="00F02119">
          <w:t>to have a QAQC status of</w:t>
        </w:r>
        <w:r w:rsidR="00F02119">
          <w:t xml:space="preserve"> </w:t>
        </w:r>
        <w:r w:rsidR="00F02119" w:rsidRPr="00F02119">
          <w:rPr>
            <w:i/>
            <w:rPrChange w:id="170" w:author="Zach Nixon" w:date="2017-06-08T15:08:00Z">
              <w:rPr/>
            </w:rPrChange>
          </w:rPr>
          <w:t>approved</w:t>
        </w:r>
        <w:r w:rsidR="00F02119">
          <w:t xml:space="preserve"> and are </w:t>
        </w:r>
      </w:ins>
      <w:ins w:id="171" w:author="Zach Nixon" w:date="2017-06-08T15:08:00Z">
        <w:r w:rsidR="00F02119">
          <w:t xml:space="preserve">made available </w:t>
        </w:r>
      </w:ins>
      <w:ins w:id="172" w:author="Zach Nixon" w:date="2017-06-08T15:09:00Z">
        <w:r w:rsidR="00F02119">
          <w:t>to other users within the response, and enter</w:t>
        </w:r>
      </w:ins>
      <w:ins w:id="173" w:author="Zach Nixon" w:date="2017-06-08T15:08:00Z">
        <w:r w:rsidR="00F02119">
          <w:t xml:space="preserve"> </w:t>
        </w:r>
      </w:ins>
      <w:ins w:id="174" w:author="Zach Nixon" w:date="2017-06-08T15:09:00Z">
        <w:r w:rsidR="00F02119">
          <w:t xml:space="preserve">the </w:t>
        </w:r>
      </w:ins>
      <w:ins w:id="175" w:author="Zach Nixon" w:date="2017-06-08T15:08:00Z">
        <w:r w:rsidR="00F02119">
          <w:t>post-processing phase of the workflow</w:t>
        </w:r>
      </w:ins>
      <w:ins w:id="176" w:author="Zach Nixon" w:date="2017-06-08T15:10:00Z">
        <w:r w:rsidR="00F02119">
          <w:t xml:space="preserve">. </w:t>
        </w:r>
      </w:ins>
      <w:ins w:id="177" w:author="Zach Nixon" w:date="2017-06-08T15:23:00Z">
        <w:r w:rsidR="002A68CB">
          <w:t>Pr</w:t>
        </w:r>
        <w:r w:rsidR="002A68CB">
          <w:t>ior to approval of field survey data</w:t>
        </w:r>
        <w:r w:rsidR="002A68CB">
          <w:t xml:space="preserve">, </w:t>
        </w:r>
      </w:ins>
      <w:ins w:id="178" w:author="Zach Nixon" w:date="2017-06-08T15:20:00Z">
        <w:r w:rsidR="002A68CB">
          <w:t>i</w:t>
        </w:r>
        <w:r w:rsidR="0070097A">
          <w:t>nformation products generated as part of this workflow phase</w:t>
        </w:r>
      </w:ins>
      <w:ins w:id="179" w:author="Zach Nixon" w:date="2017-06-08T15:22:00Z">
        <w:r w:rsidR="0070097A">
          <w:t xml:space="preserve"> are </w:t>
        </w:r>
      </w:ins>
      <w:ins w:id="180" w:author="Zach Nixon" w:date="2017-06-08T15:23:00Z">
        <w:r w:rsidR="002A68CB">
          <w:t xml:space="preserve">typically </w:t>
        </w:r>
      </w:ins>
      <w:ins w:id="181" w:author="Zach Nixon" w:date="2017-06-08T15:22:00Z">
        <w:r w:rsidR="0070097A">
          <w:t xml:space="preserve">only metrics related to </w:t>
        </w:r>
        <w:r w:rsidR="002A68CB">
          <w:t xml:space="preserve">QAQC status of data in the data ingestion pipeline. </w:t>
        </w:r>
      </w:ins>
      <w:ins w:id="182" w:author="Zach Nixon" w:date="2017-06-08T15:20:00Z">
        <w:r w:rsidR="0070097A">
          <w:t xml:space="preserve"> </w:t>
        </w:r>
      </w:ins>
    </w:p>
    <w:p w14:paraId="2A13C32F" w14:textId="77777777" w:rsidR="002A68CB" w:rsidRDefault="002A68CB" w:rsidP="001038B7">
      <w:pPr>
        <w:rPr>
          <w:ins w:id="183" w:author="Zach Nixon" w:date="2017-06-08T15:24:00Z"/>
        </w:rPr>
      </w:pPr>
    </w:p>
    <w:p w14:paraId="29D87C57" w14:textId="77777777" w:rsidR="002A68CB" w:rsidRDefault="002A68CB" w:rsidP="001038B7">
      <w:pPr>
        <w:rPr>
          <w:ins w:id="184" w:author="Zach Nixon" w:date="2017-06-08T15:30:00Z"/>
        </w:rPr>
      </w:pPr>
      <w:ins w:id="185" w:author="Zach Nixon" w:date="2017-06-08T15:20:00Z">
        <w:r>
          <w:t>A</w:t>
        </w:r>
        <w:r w:rsidR="0070097A">
          <w:t xml:space="preserve">fter </w:t>
        </w:r>
      </w:ins>
      <w:ins w:id="186" w:author="Zach Nixon" w:date="2017-06-08T15:22:00Z">
        <w:r w:rsidR="0070097A">
          <w:t xml:space="preserve">field survey </w:t>
        </w:r>
      </w:ins>
      <w:ins w:id="187" w:author="Zach Nixon" w:date="2017-06-08T15:20:00Z">
        <w:r w:rsidR="0070097A">
          <w:t>data</w:t>
        </w:r>
      </w:ins>
      <w:ins w:id="188" w:author="Zach Nixon" w:date="2017-06-08T15:21:00Z">
        <w:r w:rsidR="0070097A">
          <w:t xml:space="preserve"> are approved</w:t>
        </w:r>
      </w:ins>
      <w:ins w:id="189" w:author="Zach Nixon" w:date="2017-06-08T15:24:00Z">
        <w:r>
          <w:t>, then the approved field data themselves are the primary information product</w:t>
        </w:r>
      </w:ins>
      <w:ins w:id="190" w:author="Zach Nixon" w:date="2017-06-08T15:20:00Z">
        <w:r w:rsidR="0070097A">
          <w:t>.</w:t>
        </w:r>
      </w:ins>
      <w:ins w:id="191" w:author="Zach Nixon" w:date="2017-06-08T15:10:00Z">
        <w:r w:rsidR="00F02119">
          <w:t xml:space="preserve">  </w:t>
        </w:r>
      </w:ins>
    </w:p>
    <w:p w14:paraId="7BCFC1B9" w14:textId="2666E949" w:rsidR="00C03D5E" w:rsidRDefault="002A68CB" w:rsidP="001038B7">
      <w:pPr>
        <w:rPr>
          <w:ins w:id="192" w:author="Zach Nixon" w:date="2017-06-08T15:34:00Z"/>
        </w:rPr>
      </w:pPr>
      <w:ins w:id="193" w:author="Zach Nixon" w:date="2017-06-08T15:31:00Z">
        <w:r>
          <w:t xml:space="preserve">In many cases, provisional field survey data are used during the data ingestion workflow phase to begin </w:t>
        </w:r>
      </w:ins>
      <w:ins w:id="194" w:author="Zach Nixon" w:date="2017-06-08T15:32:00Z">
        <w:r>
          <w:t>Shoreline</w:t>
        </w:r>
      </w:ins>
      <w:ins w:id="195" w:author="Zach Nixon" w:date="2017-06-08T15:31:00Z">
        <w:r>
          <w:t xml:space="preserve"> Treatment Recommendation (STR) dev</w:t>
        </w:r>
      </w:ins>
      <w:ins w:id="196" w:author="Zach Nixon" w:date="2017-06-08T15:32:00Z">
        <w:r>
          <w:t xml:space="preserve">elopment workflow phase.  This phase may take place in parallel, or partially overlapping the data ingestion phase subject to the requirements of the response, and the prevailing operational tempo.  </w:t>
        </w:r>
      </w:ins>
      <w:ins w:id="197" w:author="Zach Nixon" w:date="2017-06-08T15:33:00Z">
        <w:r w:rsidR="00C03D5E">
          <w:t>Typically, STR preparation begins immediately after field survey data are complete and still provisional with close consultation between field staff and</w:t>
        </w:r>
      </w:ins>
      <w:ins w:id="198" w:author="Zach Nixon" w:date="2017-06-08T15:34:00Z">
        <w:r w:rsidR="00C03D5E">
          <w:t xml:space="preserve"> SCAT coordinator.  However, STR preparation and approval within the wider response often takes some time, and will</w:t>
        </w:r>
      </w:ins>
      <w:ins w:id="199" w:author="Zach Nixon" w:date="2017-06-08T15:35:00Z">
        <w:r w:rsidR="00C03D5E">
          <w:t xml:space="preserve"> not be completed after field survey data are approved. The primary information products of this </w:t>
        </w:r>
      </w:ins>
      <w:ins w:id="200" w:author="Zach Nixon" w:date="2017-06-08T15:36:00Z">
        <w:r w:rsidR="00C03D5E">
          <w:t>workflow</w:t>
        </w:r>
      </w:ins>
      <w:ins w:id="201" w:author="Zach Nixon" w:date="2017-06-08T15:35:00Z">
        <w:r w:rsidR="00C03D5E">
          <w:t xml:space="preserve"> </w:t>
        </w:r>
      </w:ins>
      <w:ins w:id="202" w:author="Zach Nixon" w:date="2017-06-08T15:36:00Z">
        <w:r w:rsidR="00C03D5E">
          <w:t>phase is the STR itself.</w:t>
        </w:r>
      </w:ins>
    </w:p>
    <w:p w14:paraId="6E42CD8C" w14:textId="129B2714" w:rsidR="001038B7" w:rsidRDefault="00F02119" w:rsidP="001038B7">
      <w:pPr>
        <w:rPr>
          <w:ins w:id="203" w:author="Zach Nixon" w:date="2017-06-08T15:17:00Z"/>
        </w:rPr>
      </w:pPr>
      <w:ins w:id="204" w:author="Zach Nixon" w:date="2017-06-08T15:12:00Z">
        <w:r>
          <w:t xml:space="preserve">The post-processing phase of the workflow involves </w:t>
        </w:r>
        <w:r w:rsidR="0070097A">
          <w:t>the additional processing of approved SCAT field survey data</w:t>
        </w:r>
      </w:ins>
      <w:ins w:id="205" w:author="Zach Nixon" w:date="2017-06-08T15:13:00Z">
        <w:r w:rsidR="0070097A">
          <w:t xml:space="preserve"> for a variety of response-specific data management needs and tasks.  Often, this will involve linear referencing (or, “snapping”</w:t>
        </w:r>
      </w:ins>
      <w:ins w:id="206" w:author="Zach Nixon" w:date="2017-06-08T15:14:00Z">
        <w:r w:rsidR="0070097A">
          <w:t xml:space="preserve">) </w:t>
        </w:r>
      </w:ins>
      <w:ins w:id="207" w:author="Zach Nixon" w:date="2017-06-08T15:13:00Z">
        <w:r w:rsidR="0070097A">
          <w:t>of field collected spatial data to a common</w:t>
        </w:r>
      </w:ins>
      <w:ins w:id="208" w:author="Zach Nixon" w:date="2017-06-08T15:14:00Z">
        <w:r w:rsidR="0070097A">
          <w:t xml:space="preserve"> reference shoreline, </w:t>
        </w:r>
      </w:ins>
      <w:ins w:id="209" w:author="Zach Nixon" w:date="2017-06-08T15:25:00Z">
        <w:r w:rsidR="002A68CB">
          <w:t xml:space="preserve">or other data manipulation and analysis tasks. Primary information products generated during this workflow phase vary by response, but typically include </w:t>
        </w:r>
      </w:ins>
      <w:ins w:id="210" w:author="Zach Nixon" w:date="2017-06-08T15:14:00Z">
        <w:r w:rsidR="0070097A">
          <w:t xml:space="preserve">maximum precedent or current oiling spatial data, map, or </w:t>
        </w:r>
      </w:ins>
      <w:ins w:id="211" w:author="Zach Nixon" w:date="2017-06-08T15:15:00Z">
        <w:r w:rsidR="0070097A">
          <w:t xml:space="preserve">tabular </w:t>
        </w:r>
      </w:ins>
      <w:ins w:id="212" w:author="Zach Nixon" w:date="2017-06-08T15:14:00Z">
        <w:r w:rsidR="0070097A">
          <w:t>summary products</w:t>
        </w:r>
      </w:ins>
      <w:ins w:id="213" w:author="Zach Nixon" w:date="2017-06-08T15:15:00Z">
        <w:r w:rsidR="0070097A">
          <w:t>.  Typically, SCAT field staff, data managers and coordinators</w:t>
        </w:r>
      </w:ins>
      <w:ins w:id="214" w:author="Zach Nixon" w:date="2017-06-08T15:16:00Z">
        <w:r w:rsidR="0070097A">
          <w:t xml:space="preserve"> jointly conduct report QAQC checks during this phase to ensure that information products accurately reflect actual field conditions as described by the approved survey data.</w:t>
        </w:r>
      </w:ins>
    </w:p>
    <w:p w14:paraId="033F8E00" w14:textId="3DC4B540" w:rsidR="0070097A" w:rsidRDefault="0070097A" w:rsidP="001038B7">
      <w:pPr>
        <w:rPr>
          <w:ins w:id="215" w:author="Zach Nixon" w:date="2017-06-08T17:13:00Z"/>
        </w:rPr>
      </w:pPr>
      <w:ins w:id="216" w:author="Zach Nixon" w:date="2017-06-08T15:17:00Z">
        <w:r>
          <w:t xml:space="preserve">A schematic of these </w:t>
        </w:r>
        <w:r>
          <w:t>recommended SCAT data collection workflow phases and associated QAQC statuses, checkpoints</w:t>
        </w:r>
        <w:r>
          <w:t>, and information products is included in Figure 2.</w:t>
        </w:r>
      </w:ins>
      <w:ins w:id="217" w:author="Zach Nixon" w:date="2017-06-08T15:20:00Z">
        <w:r>
          <w:t xml:space="preserve"> Note that during a response</w:t>
        </w:r>
      </w:ins>
      <w:ins w:id="218" w:author="Zach Nixon" w:date="2017-06-08T15:21:00Z">
        <w:r>
          <w:t xml:space="preserve"> with a typical operational tempo, SCAT </w:t>
        </w:r>
      </w:ins>
      <w:ins w:id="219" w:author="Zach Nixon" w:date="2017-06-08T15:36:00Z">
        <w:r w:rsidR="00C03D5E">
          <w:t xml:space="preserve">field survey </w:t>
        </w:r>
      </w:ins>
      <w:ins w:id="220" w:author="Zach Nixon" w:date="2017-06-08T15:21:00Z">
        <w:r>
          <w:t xml:space="preserve">data </w:t>
        </w:r>
      </w:ins>
      <w:ins w:id="221" w:author="Zach Nixon" w:date="2017-06-08T15:26:00Z">
        <w:r w:rsidR="002A68CB">
          <w:t>collected on different days</w:t>
        </w:r>
      </w:ins>
      <w:ins w:id="222" w:author="Zach Nixon" w:date="2017-06-08T15:36:00Z">
        <w:r w:rsidR="00C03D5E">
          <w:t>, as well as STRs,</w:t>
        </w:r>
      </w:ins>
      <w:ins w:id="223" w:author="Zach Nixon" w:date="2017-06-08T15:26:00Z">
        <w:r w:rsidR="002A68CB">
          <w:t xml:space="preserve"> </w:t>
        </w:r>
      </w:ins>
      <w:ins w:id="224" w:author="Zach Nixon" w:date="2017-06-08T15:21:00Z">
        <w:r>
          <w:t>will be in all of these workflow phases simultaneously.</w:t>
        </w:r>
      </w:ins>
    </w:p>
    <w:p w14:paraId="217BACAA" w14:textId="77777777" w:rsidR="00587A20" w:rsidRPr="00D75645" w:rsidRDefault="00587A20" w:rsidP="00587A20">
      <w:pPr>
        <w:pStyle w:val="Heading2"/>
        <w:rPr>
          <w:ins w:id="225" w:author="Zach Nixon" w:date="2017-06-08T17:13:00Z"/>
        </w:rPr>
      </w:pPr>
      <w:ins w:id="226" w:author="Zach Nixon" w:date="2017-06-08T17:13:00Z">
        <w:r>
          <w:rPr>
            <w:noProof/>
          </w:rPr>
          <w:lastRenderedPageBreak/>
          <w:drawing>
            <wp:inline distT="0" distB="0" distL="0" distR="0" wp14:anchorId="10A0DE7D" wp14:editId="06840A66">
              <wp:extent cx="5943600" cy="43122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AT Workflow Diagram_v2.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4312285"/>
                      </a:xfrm>
                      <a:prstGeom prst="rect">
                        <a:avLst/>
                      </a:prstGeom>
                    </pic:spPr>
                  </pic:pic>
                </a:graphicData>
              </a:graphic>
            </wp:inline>
          </w:drawing>
        </w:r>
      </w:ins>
    </w:p>
    <w:p w14:paraId="209BB5F9" w14:textId="77777777" w:rsidR="00587A20" w:rsidRDefault="00587A20" w:rsidP="00587A20">
      <w:pPr>
        <w:ind w:left="360" w:hanging="360"/>
        <w:rPr>
          <w:ins w:id="227" w:author="Zach Nixon" w:date="2017-06-08T17:13:00Z"/>
        </w:rPr>
      </w:pPr>
      <w:ins w:id="228" w:author="Zach Nixon" w:date="2017-06-08T17:13:00Z">
        <w:r>
          <w:rPr>
            <w:b/>
          </w:rPr>
          <w:t>Figure 2.</w:t>
        </w:r>
        <w:r>
          <w:t xml:space="preserve"> Schematic of recommended SCAT data collection workflow phases and associated QAQC statuses, checkpoints, and information products.</w:t>
        </w:r>
      </w:ins>
    </w:p>
    <w:p w14:paraId="5E45C427" w14:textId="77777777" w:rsidR="00C03D5E" w:rsidRDefault="00C03D5E" w:rsidP="00C03D5E">
      <w:pPr>
        <w:pStyle w:val="Heading2"/>
        <w:rPr>
          <w:ins w:id="229" w:author="Zach Nixon" w:date="2017-06-08T15:37:00Z"/>
        </w:rPr>
      </w:pPr>
      <w:ins w:id="230" w:author="Zach Nixon" w:date="2017-06-08T15:37:00Z">
        <w:r>
          <w:t>4. Required Spatial Data and Relationships</w:t>
        </w:r>
      </w:ins>
    </w:p>
    <w:p w14:paraId="3582E628" w14:textId="77777777" w:rsidR="00C03D5E" w:rsidRDefault="00C03D5E" w:rsidP="00C03D5E">
      <w:pPr>
        <w:rPr>
          <w:ins w:id="231" w:author="Zach Nixon" w:date="2017-06-08T15:37:00Z"/>
        </w:rPr>
      </w:pPr>
      <w:ins w:id="232" w:author="Zach Nixon" w:date="2017-06-08T15:37:00Z">
        <w:r>
          <w:t>Specific conceptual entities must have explicit and unique spatial representation as independent vector geometry for use and analysis in GIS software or web mapping applications. At minimum, these include:</w:t>
        </w:r>
      </w:ins>
    </w:p>
    <w:p w14:paraId="79C46C23" w14:textId="77777777" w:rsidR="00C03D5E" w:rsidRDefault="00C03D5E" w:rsidP="00C03D5E">
      <w:pPr>
        <w:pStyle w:val="Compact"/>
        <w:numPr>
          <w:ilvl w:val="0"/>
          <w:numId w:val="4"/>
        </w:numPr>
        <w:rPr>
          <w:ins w:id="233" w:author="Zach Nixon" w:date="2017-06-08T15:37:00Z"/>
        </w:rPr>
      </w:pPr>
      <w:ins w:id="234" w:author="Zach Nixon" w:date="2017-06-08T15:37:00Z">
        <w:r>
          <w:t>Shoreline Representation</w:t>
        </w:r>
      </w:ins>
    </w:p>
    <w:p w14:paraId="7F757239" w14:textId="77777777" w:rsidR="00C03D5E" w:rsidRDefault="00C03D5E" w:rsidP="00C03D5E">
      <w:pPr>
        <w:pStyle w:val="Compact"/>
        <w:numPr>
          <w:ilvl w:val="0"/>
          <w:numId w:val="4"/>
        </w:numPr>
        <w:rPr>
          <w:ins w:id="235" w:author="Zach Nixon" w:date="2017-06-08T15:37:00Z"/>
        </w:rPr>
      </w:pPr>
      <w:ins w:id="236" w:author="Zach Nixon" w:date="2017-06-08T15:37:00Z">
        <w:r>
          <w:t>Segments</w:t>
        </w:r>
      </w:ins>
    </w:p>
    <w:p w14:paraId="57ABEA1E" w14:textId="77777777" w:rsidR="00C03D5E" w:rsidRDefault="00C03D5E" w:rsidP="00C03D5E">
      <w:pPr>
        <w:pStyle w:val="Compact"/>
        <w:numPr>
          <w:ilvl w:val="0"/>
          <w:numId w:val="4"/>
        </w:numPr>
        <w:rPr>
          <w:ins w:id="237" w:author="Zach Nixon" w:date="2017-06-08T15:37:00Z"/>
        </w:rPr>
      </w:pPr>
      <w:ins w:id="238" w:author="Zach Nixon" w:date="2017-06-08T15:37:00Z">
        <w:r>
          <w:t>Surface Oiling Observations (SOOs or oiling zones)</w:t>
        </w:r>
      </w:ins>
    </w:p>
    <w:p w14:paraId="79417303" w14:textId="77777777" w:rsidR="00C03D5E" w:rsidRDefault="00C03D5E" w:rsidP="00C03D5E">
      <w:pPr>
        <w:pStyle w:val="Compact"/>
        <w:numPr>
          <w:ilvl w:val="0"/>
          <w:numId w:val="4"/>
        </w:numPr>
        <w:rPr>
          <w:ins w:id="239" w:author="Zach Nixon" w:date="2017-06-08T15:37:00Z"/>
        </w:rPr>
      </w:pPr>
      <w:ins w:id="240" w:author="Zach Nixon" w:date="2017-06-08T15:37:00Z">
        <w:r>
          <w:t>Subsurface Oiling Observations (SSOOs or pits)</w:t>
        </w:r>
      </w:ins>
    </w:p>
    <w:p w14:paraId="3F4358FE" w14:textId="30A4557C" w:rsidR="00C03D5E" w:rsidRDefault="00C03D5E" w:rsidP="00C03D5E">
      <w:pPr>
        <w:rPr>
          <w:ins w:id="241" w:author="Zach Nixon" w:date="2017-06-08T15:37:00Z"/>
        </w:rPr>
      </w:pPr>
      <w:ins w:id="242" w:author="Zach Nixon" w:date="2017-06-08T15:37:00Z">
        <w:r>
          <w:t>Other conceptual entities are also required to have spatial representations, but these do not necessarily have to be stored explicitly as independent vector geometry. Instead, they may be stored as lists or lookup tables into other entities that do have explicit geometry. These entities include:</w:t>
        </w:r>
      </w:ins>
    </w:p>
    <w:p w14:paraId="15B9EABB" w14:textId="77777777" w:rsidR="00C03D5E" w:rsidRDefault="00C03D5E" w:rsidP="00C03D5E">
      <w:pPr>
        <w:pStyle w:val="Compact"/>
        <w:numPr>
          <w:ilvl w:val="0"/>
          <w:numId w:val="5"/>
        </w:numPr>
        <w:rPr>
          <w:ins w:id="243" w:author="Zach Nixon" w:date="2017-06-08T15:37:00Z"/>
        </w:rPr>
      </w:pPr>
      <w:ins w:id="244" w:author="Zach Nixon" w:date="2017-06-08T15:37:00Z">
        <w:r>
          <w:t>Surveys</w:t>
        </w:r>
      </w:ins>
    </w:p>
    <w:p w14:paraId="4031981F" w14:textId="0E476CCB" w:rsidR="00C03D5E" w:rsidRDefault="00C03D5E" w:rsidP="00C03D5E">
      <w:pPr>
        <w:pStyle w:val="Compact"/>
        <w:numPr>
          <w:ilvl w:val="0"/>
          <w:numId w:val="5"/>
        </w:numPr>
        <w:rPr>
          <w:ins w:id="245" w:author="Zach Nixon" w:date="2017-06-08T15:37:00Z"/>
        </w:rPr>
        <w:pPrChange w:id="246" w:author="Zach Nixon" w:date="2017-06-08T17:13:00Z">
          <w:pPr/>
        </w:pPrChange>
      </w:pPr>
      <w:ins w:id="247" w:author="Zach Nixon" w:date="2017-06-08T15:37:00Z">
        <w:r>
          <w:t>Shoreline Treatment Recommendations</w:t>
        </w:r>
      </w:ins>
    </w:p>
    <w:p w14:paraId="1FDB6EAD" w14:textId="77777777" w:rsidR="00C03D5E" w:rsidRDefault="00C03D5E" w:rsidP="00C03D5E">
      <w:pPr>
        <w:rPr>
          <w:ins w:id="248" w:author="Zach Nixon" w:date="2017-06-08T15:37:00Z"/>
        </w:rPr>
      </w:pPr>
      <w:ins w:id="249" w:author="Zach Nixon" w:date="2017-06-08T15:37:00Z">
        <w:r>
          <w:lastRenderedPageBreak/>
          <w:t>Figure 3</w:t>
        </w:r>
        <w:r>
          <w:t xml:space="preserve"> </w:t>
        </w:r>
        <w:r>
          <w:t>is a schematic of entities and their required spatial relationships over time. Surveys are required to have spatial extents consisting only of their children surface and subsurface shoreline observations. STRs may have spatial extents defined by one or more SOOs or SSOOs, one or more segments, or some other portion of a shoreline representation, or some other spatial extent. If an STR may be uniquely defined by reference to other entities, then it can be spatially represented by a non-spatial list of these other features. If an STR has a spatial extent that cannot be uniquely defined by one or more SOOs, SSOOs, or segments, then it must be represented by explicit vector geometry.</w:t>
        </w:r>
      </w:ins>
    </w:p>
    <w:p w14:paraId="132F7D02" w14:textId="77777777" w:rsidR="00C03D5E" w:rsidRDefault="00C03D5E" w:rsidP="001038B7">
      <w:pPr>
        <w:ind w:left="360" w:hanging="360"/>
        <w:rPr>
          <w:ins w:id="250" w:author="Zach Nixon" w:date="2017-06-08T10:36:00Z"/>
        </w:rPr>
      </w:pPr>
    </w:p>
    <w:p w14:paraId="169A29E2" w14:textId="34F2927D" w:rsidR="00BA3010" w:rsidRPr="00BA3010" w:rsidDel="003526E3" w:rsidRDefault="00BA3010" w:rsidP="00BA3010">
      <w:pPr>
        <w:pStyle w:val="Heading2"/>
        <w:rPr>
          <w:del w:id="251" w:author="Zach Nixon" w:date="2017-06-08T10:25:00Z"/>
          <w:moveTo w:id="252" w:author="Zach Nixon" w:date="2017-06-08T10:06:00Z"/>
          <w:sz w:val="24"/>
          <w:szCs w:val="24"/>
          <w:rPrChange w:id="253" w:author="Zach Nixon" w:date="2017-06-08T10:06:00Z">
            <w:rPr>
              <w:del w:id="254" w:author="Zach Nixon" w:date="2017-06-08T10:25:00Z"/>
              <w:moveTo w:id="255" w:author="Zach Nixon" w:date="2017-06-08T10:06:00Z"/>
            </w:rPr>
          </w:rPrChange>
        </w:rPr>
      </w:pPr>
      <w:moveToRangeStart w:id="256" w:author="Zach Nixon" w:date="2017-06-08T10:06:00Z" w:name="move484679729"/>
      <w:moveTo w:id="257" w:author="Zach Nixon" w:date="2017-06-08T10:06:00Z">
        <w:del w:id="258" w:author="Zach Nixon" w:date="2017-06-08T10:25:00Z">
          <w:r w:rsidRPr="00BA3010" w:rsidDel="003526E3">
            <w:rPr>
              <w:sz w:val="24"/>
              <w:szCs w:val="24"/>
              <w:rPrChange w:id="259" w:author="Zach Nixon" w:date="2017-06-08T10:06:00Z">
                <w:rPr/>
              </w:rPrChange>
            </w:rPr>
            <w:delText>Logical Relationships</w:delText>
          </w:r>
        </w:del>
      </w:moveTo>
    </w:p>
    <w:p w14:paraId="33458231" w14:textId="771B5DB0" w:rsidR="00BA3010" w:rsidDel="003526E3" w:rsidRDefault="00BA3010" w:rsidP="00BA3010">
      <w:pPr>
        <w:rPr>
          <w:del w:id="260" w:author="Zach Nixon" w:date="2017-06-08T10:25:00Z"/>
          <w:moveTo w:id="261" w:author="Zach Nixon" w:date="2017-06-08T10:06:00Z"/>
        </w:rPr>
      </w:pPr>
      <w:moveTo w:id="262" w:author="Zach Nixon" w:date="2017-06-08T10:06:00Z">
        <w:del w:id="263" w:author="Zach Nixon" w:date="2017-06-08T10:06:00Z">
          <w:r w:rsidDel="00BA3010">
            <w:delText>In addition to spatial topological rules describing required relationships between spatial features, t</w:delText>
          </w:r>
        </w:del>
        <w:del w:id="264" w:author="Zach Nixon" w:date="2017-06-08T10:25:00Z">
          <w:r w:rsidDel="003526E3">
            <w:delText>he standard includes requirements for logical relationships between records in data tables describing the entities involved and records in other data tables and spatial features. The standard has no requirements for how and when these logical relationships are enforced. Relationships may be enforced by rules declared as part of the logical schema of compliant databases, built into the applications that make use of these databases, or checked via Quality Assurance/Quality Control (QAQC) procedures. Briefly, this standard requires:</w:delText>
          </w:r>
        </w:del>
      </w:moveTo>
    </w:p>
    <w:p w14:paraId="0CA06965" w14:textId="6BBF5C15" w:rsidR="00BA3010" w:rsidDel="003526E3" w:rsidRDefault="00BA3010" w:rsidP="00BA3010">
      <w:pPr>
        <w:pStyle w:val="Compact"/>
        <w:numPr>
          <w:ilvl w:val="0"/>
          <w:numId w:val="8"/>
        </w:numPr>
        <w:rPr>
          <w:del w:id="265" w:author="Zach Nixon" w:date="2017-06-08T10:25:00Z"/>
          <w:moveTo w:id="266" w:author="Zach Nixon" w:date="2017-06-08T10:06:00Z"/>
        </w:rPr>
      </w:pPr>
      <w:moveTo w:id="267" w:author="Zach Nixon" w:date="2017-06-08T10:06:00Z">
        <w:del w:id="268" w:author="Zach Nixon" w:date="2017-06-08T10:25:00Z">
          <w:r w:rsidDel="003526E3">
            <w:delText>All spatial features describing surface oiling representations (zones) or subsurface oiling representations (pits) should have one corresponding record in the data tables containing attributes for those features.</w:delText>
          </w:r>
        </w:del>
      </w:moveTo>
    </w:p>
    <w:p w14:paraId="00F80822" w14:textId="109D4C51" w:rsidR="00BA3010" w:rsidDel="003526E3" w:rsidRDefault="00BA3010" w:rsidP="00BA3010">
      <w:pPr>
        <w:pStyle w:val="Compact"/>
        <w:numPr>
          <w:ilvl w:val="0"/>
          <w:numId w:val="8"/>
        </w:numPr>
        <w:rPr>
          <w:del w:id="269" w:author="Zach Nixon" w:date="2017-06-08T10:25:00Z"/>
          <w:moveTo w:id="270" w:author="Zach Nixon" w:date="2017-06-08T10:06:00Z"/>
        </w:rPr>
      </w:pPr>
      <w:moveTo w:id="271" w:author="Zach Nixon" w:date="2017-06-08T10:06:00Z">
        <w:del w:id="272" w:author="Zach Nixon" w:date="2017-06-08T10:25:00Z">
          <w:r w:rsidDel="003526E3">
            <w:delText>All tabular records describing surface oiling representations (zones) or subsurface oiling representations (pits) should have one or more corresponding spatial features describing these entities.</w:delText>
          </w:r>
        </w:del>
      </w:moveTo>
    </w:p>
    <w:p w14:paraId="465CBBEB" w14:textId="18802A18" w:rsidR="00BA3010" w:rsidDel="003526E3" w:rsidRDefault="00BA3010" w:rsidP="00BA3010">
      <w:pPr>
        <w:pStyle w:val="Compact"/>
        <w:numPr>
          <w:ilvl w:val="0"/>
          <w:numId w:val="8"/>
        </w:numPr>
        <w:rPr>
          <w:del w:id="273" w:author="Zach Nixon" w:date="2017-06-08T10:25:00Z"/>
          <w:moveTo w:id="274" w:author="Zach Nixon" w:date="2017-06-08T10:06:00Z"/>
        </w:rPr>
      </w:pPr>
      <w:moveTo w:id="275" w:author="Zach Nixon" w:date="2017-06-08T10:06:00Z">
        <w:del w:id="276" w:author="Zach Nixon" w:date="2017-06-08T10:25:00Z">
          <w:r w:rsidDel="003526E3">
            <w:delText>All tabular records describing surface oiling representations (zones) or subsurface oiling representations (pits) should have a parent record in the data table containing information about the survey in which the given observation was made.</w:delText>
          </w:r>
        </w:del>
      </w:moveTo>
    </w:p>
    <w:p w14:paraId="6EA20FB8" w14:textId="23F1A432" w:rsidR="00BA3010" w:rsidDel="003526E3" w:rsidRDefault="00BA3010" w:rsidP="00BA3010">
      <w:pPr>
        <w:pStyle w:val="Compact"/>
        <w:numPr>
          <w:ilvl w:val="0"/>
          <w:numId w:val="8"/>
        </w:numPr>
        <w:rPr>
          <w:del w:id="277" w:author="Zach Nixon" w:date="2017-06-08T10:25:00Z"/>
          <w:moveTo w:id="278" w:author="Zach Nixon" w:date="2017-06-08T10:06:00Z"/>
        </w:rPr>
      </w:pPr>
      <w:moveTo w:id="279" w:author="Zach Nixon" w:date="2017-06-08T10:06:00Z">
        <w:del w:id="280" w:author="Zach Nixon" w:date="2017-06-08T10:25:00Z">
          <w:r w:rsidDel="003526E3">
            <w:delText>All tabular records describing surveys are required to have at least one child record in the data table containing information about surface oiling observations (zones) or subsurface oiling observations made in that survey.</w:delText>
          </w:r>
        </w:del>
      </w:moveTo>
    </w:p>
    <w:moveToRangeEnd w:id="256"/>
    <w:p w14:paraId="1660B205" w14:textId="22C4292A" w:rsidR="00BA3010" w:rsidDel="00F02119" w:rsidRDefault="00BA3010">
      <w:pPr>
        <w:rPr>
          <w:del w:id="281" w:author="Zach Nixon" w:date="2017-06-08T15:11:00Z"/>
        </w:rPr>
      </w:pPr>
    </w:p>
    <w:p w14:paraId="01C4D767" w14:textId="6433BAB1" w:rsidR="006C702A" w:rsidDel="00C03D5E" w:rsidRDefault="00027CD6">
      <w:pPr>
        <w:pStyle w:val="Heading2"/>
        <w:rPr>
          <w:del w:id="282" w:author="Zach Nixon" w:date="2017-06-08T15:37:00Z"/>
        </w:rPr>
      </w:pPr>
      <w:bookmarkStart w:id="283" w:name="required-spatial-data"/>
      <w:bookmarkEnd w:id="283"/>
      <w:del w:id="284" w:author="Zach Nixon" w:date="2017-06-08T15:37:00Z">
        <w:r w:rsidDel="00C03D5E">
          <w:delText>Required Spatial Data</w:delText>
        </w:r>
      </w:del>
    </w:p>
    <w:p w14:paraId="778846CF" w14:textId="75948978" w:rsidR="006C702A" w:rsidDel="00C03D5E" w:rsidRDefault="00027CD6">
      <w:pPr>
        <w:rPr>
          <w:del w:id="285" w:author="Zach Nixon" w:date="2017-06-08T15:37:00Z"/>
        </w:rPr>
      </w:pPr>
      <w:del w:id="286" w:author="Zach Nixon" w:date="2017-06-08T15:37:00Z">
        <w:r w:rsidDel="00C03D5E">
          <w:delText>Specific conceptual entities must have explicit and unique spatial representation as independent vector geometry for use and analysis in GIS software or web mapping applications. At minimum, these include:</w:delText>
        </w:r>
      </w:del>
    </w:p>
    <w:p w14:paraId="42115C7A" w14:textId="3E737AE0" w:rsidR="006C702A" w:rsidDel="00C03D5E" w:rsidRDefault="00027CD6">
      <w:pPr>
        <w:pStyle w:val="Compact"/>
        <w:numPr>
          <w:ilvl w:val="0"/>
          <w:numId w:val="4"/>
        </w:numPr>
        <w:rPr>
          <w:del w:id="287" w:author="Zach Nixon" w:date="2017-06-08T15:37:00Z"/>
        </w:rPr>
      </w:pPr>
      <w:del w:id="288" w:author="Zach Nixon" w:date="2017-06-08T15:37:00Z">
        <w:r w:rsidDel="00C03D5E">
          <w:delText>Shoreline Representation</w:delText>
        </w:r>
      </w:del>
    </w:p>
    <w:p w14:paraId="2F1586AB" w14:textId="303D0562" w:rsidR="006C702A" w:rsidDel="00C03D5E" w:rsidRDefault="00027CD6">
      <w:pPr>
        <w:pStyle w:val="Compact"/>
        <w:numPr>
          <w:ilvl w:val="0"/>
          <w:numId w:val="4"/>
        </w:numPr>
        <w:rPr>
          <w:del w:id="289" w:author="Zach Nixon" w:date="2017-06-08T15:37:00Z"/>
        </w:rPr>
      </w:pPr>
      <w:del w:id="290" w:author="Zach Nixon" w:date="2017-06-08T15:37:00Z">
        <w:r w:rsidDel="00C03D5E">
          <w:delText>Segments</w:delText>
        </w:r>
      </w:del>
    </w:p>
    <w:p w14:paraId="67DC197F" w14:textId="7D20AD78" w:rsidR="006C702A" w:rsidDel="00C03D5E" w:rsidRDefault="00027CD6">
      <w:pPr>
        <w:pStyle w:val="Compact"/>
        <w:numPr>
          <w:ilvl w:val="0"/>
          <w:numId w:val="4"/>
        </w:numPr>
        <w:rPr>
          <w:del w:id="291" w:author="Zach Nixon" w:date="2017-06-08T15:37:00Z"/>
        </w:rPr>
      </w:pPr>
      <w:del w:id="292" w:author="Zach Nixon" w:date="2017-06-08T15:37:00Z">
        <w:r w:rsidDel="00C03D5E">
          <w:delText>Surface Oiling Observations (SOOs or oiling zones)</w:delText>
        </w:r>
      </w:del>
    </w:p>
    <w:p w14:paraId="01CB1301" w14:textId="7DDEE0FF" w:rsidR="006C702A" w:rsidDel="00C03D5E" w:rsidRDefault="00027CD6">
      <w:pPr>
        <w:pStyle w:val="Compact"/>
        <w:numPr>
          <w:ilvl w:val="0"/>
          <w:numId w:val="4"/>
        </w:numPr>
        <w:rPr>
          <w:del w:id="293" w:author="Zach Nixon" w:date="2017-06-08T15:37:00Z"/>
        </w:rPr>
      </w:pPr>
      <w:del w:id="294" w:author="Zach Nixon" w:date="2017-06-08T15:37:00Z">
        <w:r w:rsidDel="00C03D5E">
          <w:delText>Subsurface Oiling Observations (SSOOs or pits)</w:delText>
        </w:r>
      </w:del>
    </w:p>
    <w:p w14:paraId="66A4B61F" w14:textId="1B3CD009" w:rsidR="00A81E4F" w:rsidDel="008B1312" w:rsidRDefault="00027CD6">
      <w:pPr>
        <w:rPr>
          <w:del w:id="295" w:author="Zach Nixon" w:date="2017-06-08T10:02:00Z"/>
        </w:rPr>
      </w:pPr>
      <w:del w:id="296" w:author="Zach Nixon" w:date="2017-06-08T15:37:00Z">
        <w:r w:rsidDel="00C03D5E">
          <w:delText xml:space="preserve">Other conceptual entities are also required to have spatial representations, but these do not necessarily have to be stored explicitly as independent vector geometry. Instead, they may be stored as lists or lookup tables into other entities </w:delText>
        </w:r>
        <w:r w:rsidR="00A81E4F" w:rsidDel="00C03D5E">
          <w:delText xml:space="preserve">that do have explicit geometry. </w:delText>
        </w:r>
      </w:del>
    </w:p>
    <w:p w14:paraId="57EBBC46" w14:textId="0705A2E5" w:rsidR="00A81E4F" w:rsidDel="00C03D5E" w:rsidRDefault="00A81E4F">
      <w:pPr>
        <w:rPr>
          <w:del w:id="297" w:author="Zach Nixon" w:date="2017-06-08T15:37:00Z"/>
        </w:rPr>
      </w:pPr>
    </w:p>
    <w:p w14:paraId="09A2A153" w14:textId="7E048CDF" w:rsidR="006C702A" w:rsidDel="00C03D5E" w:rsidRDefault="00027CD6">
      <w:pPr>
        <w:rPr>
          <w:del w:id="298" w:author="Zach Nixon" w:date="2017-06-08T15:37:00Z"/>
        </w:rPr>
      </w:pPr>
      <w:del w:id="299" w:author="Zach Nixon" w:date="2017-06-08T15:37:00Z">
        <w:r w:rsidDel="00C03D5E">
          <w:delText>These entities include:</w:delText>
        </w:r>
      </w:del>
    </w:p>
    <w:p w14:paraId="3F13A31A" w14:textId="1CE1FBD6" w:rsidR="006C702A" w:rsidDel="00C03D5E" w:rsidRDefault="00027CD6">
      <w:pPr>
        <w:pStyle w:val="Compact"/>
        <w:numPr>
          <w:ilvl w:val="0"/>
          <w:numId w:val="5"/>
        </w:numPr>
        <w:rPr>
          <w:del w:id="300" w:author="Zach Nixon" w:date="2017-06-08T15:37:00Z"/>
        </w:rPr>
      </w:pPr>
      <w:del w:id="301" w:author="Zach Nixon" w:date="2017-06-08T15:37:00Z">
        <w:r w:rsidDel="00C03D5E">
          <w:delText>Surveys</w:delText>
        </w:r>
      </w:del>
    </w:p>
    <w:p w14:paraId="6F64EDE4" w14:textId="6C2DCDA8" w:rsidR="006C702A" w:rsidDel="00C03D5E" w:rsidRDefault="00027CD6">
      <w:pPr>
        <w:pStyle w:val="Compact"/>
        <w:numPr>
          <w:ilvl w:val="0"/>
          <w:numId w:val="5"/>
        </w:numPr>
        <w:rPr>
          <w:del w:id="302" w:author="Zach Nixon" w:date="2017-06-08T15:37:00Z"/>
        </w:rPr>
      </w:pPr>
      <w:del w:id="303" w:author="Zach Nixon" w:date="2017-06-08T15:37:00Z">
        <w:r w:rsidDel="00C03D5E">
          <w:delText>Shoreline Treatment Recommendations</w:delText>
        </w:r>
      </w:del>
    </w:p>
    <w:p w14:paraId="0E072EAE" w14:textId="78E47606" w:rsidR="006C702A" w:rsidDel="00C03D5E" w:rsidRDefault="00027CD6">
      <w:pPr>
        <w:rPr>
          <w:del w:id="304" w:author="Zach Nixon" w:date="2017-06-08T15:37:00Z"/>
        </w:rPr>
      </w:pPr>
      <w:del w:id="305" w:author="Zach Nixon" w:date="2017-06-08T15:37:00Z">
        <w:r w:rsidDel="00C03D5E">
          <w:delText xml:space="preserve">Figure </w:delText>
        </w:r>
      </w:del>
      <w:del w:id="306" w:author="Zach Nixon" w:date="2017-06-08T10:24:00Z">
        <w:r w:rsidDel="003526E3">
          <w:delText xml:space="preserve">2 </w:delText>
        </w:r>
      </w:del>
      <w:del w:id="307" w:author="Zach Nixon" w:date="2017-06-08T15:37:00Z">
        <w:r w:rsidDel="00C03D5E">
          <w:delText>is schematic of entities and their required spatial relationships over time. Surveys are required to have spatial extents consisting only of their children surface and subsurface shoreline observations. STRs may have spatial extents defined by one or more SOOs or SSOOs, one or more segments, or some other portion of a shoreline representation, or some other spatial extent. If an STR may be uniquely defined by reference to other entities, then it can be spatially represented by a non-spatial list of these other features. If an STR has a spatial extent that cannot be uniquely defined by one or more SOOs, SSOOs, or segments, then it must be represented by explicit vector geometry.</w:delText>
        </w:r>
      </w:del>
    </w:p>
    <w:p w14:paraId="44967D96" w14:textId="77777777" w:rsidR="006C702A" w:rsidRDefault="00027CD6" w:rsidP="00A81E4F">
      <w:pPr>
        <w:jc w:val="center"/>
      </w:pPr>
      <w:r>
        <w:rPr>
          <w:noProof/>
        </w:rPr>
        <w:drawing>
          <wp:inline distT="0" distB="0" distL="0" distR="0" wp14:anchorId="0C23F12D" wp14:editId="59E813BA">
            <wp:extent cx="5029200" cy="5029200"/>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https://github.com/researchplanninginc/NOAA-SCAT-Standard/blob/master/graphics/SCATv2.png?raw=true"/>
                    <pic:cNvPicPr>
                      <a:picLocks noChangeAspect="1" noChangeArrowheads="1"/>
                    </pic:cNvPicPr>
                  </pic:nvPicPr>
                  <pic:blipFill>
                    <a:blip r:embed="rId20"/>
                    <a:stretch>
                      <a:fillRect/>
                    </a:stretch>
                  </pic:blipFill>
                  <pic:spPr bwMode="auto">
                    <a:xfrm>
                      <a:off x="0" y="0"/>
                      <a:ext cx="5029200" cy="5029200"/>
                    </a:xfrm>
                    <a:prstGeom prst="rect">
                      <a:avLst/>
                    </a:prstGeom>
                    <a:noFill/>
                    <a:ln w="9525">
                      <a:noFill/>
                      <a:headEnd/>
                      <a:tailEnd/>
                    </a:ln>
                  </pic:spPr>
                </pic:pic>
              </a:graphicData>
            </a:graphic>
          </wp:inline>
        </w:drawing>
      </w:r>
    </w:p>
    <w:p w14:paraId="5C5CBC0E" w14:textId="5E892815" w:rsidR="006C702A" w:rsidRDefault="00027CD6" w:rsidP="00F8153F">
      <w:pPr>
        <w:ind w:left="360" w:hanging="360"/>
      </w:pPr>
      <w:r>
        <w:rPr>
          <w:b/>
        </w:rPr>
        <w:t xml:space="preserve">Figure </w:t>
      </w:r>
      <w:del w:id="308" w:author="Zach Nixon" w:date="2017-06-08T10:24:00Z">
        <w:r w:rsidDel="003526E3">
          <w:rPr>
            <w:b/>
          </w:rPr>
          <w:delText>2</w:delText>
        </w:r>
      </w:del>
      <w:ins w:id="309" w:author="Zach Nixon" w:date="2017-06-08T10:24:00Z">
        <w:r w:rsidR="003526E3">
          <w:rPr>
            <w:b/>
          </w:rPr>
          <w:t>3</w:t>
        </w:r>
      </w:ins>
      <w:r>
        <w:rPr>
          <w:b/>
        </w:rPr>
        <w:t>.</w:t>
      </w:r>
      <w:r>
        <w:t xml:space="preserve"> Schematic of logical relationships among conceptual entities over time. Entities with solid outlines are have unique individual spatial representations. Entities with dashed outlines have spatial extents defined by the spatial representations of other entities.</w:t>
      </w:r>
    </w:p>
    <w:p w14:paraId="6CA759BF" w14:textId="2AE533F7" w:rsidR="006C702A" w:rsidRDefault="00027CD6" w:rsidP="008B1312">
      <w:pPr>
        <w:pStyle w:val="Heading4"/>
        <w:pPrChange w:id="310" w:author="Zach Nixon" w:date="2017-06-08T10:02:00Z">
          <w:pPr>
            <w:pStyle w:val="Heading2"/>
          </w:pPr>
        </w:pPrChange>
      </w:pPr>
      <w:bookmarkStart w:id="311" w:name="required-spatial-topology"/>
      <w:bookmarkEnd w:id="311"/>
      <w:r>
        <w:lastRenderedPageBreak/>
        <w:t>Required Spatial Topology</w:t>
      </w:r>
    </w:p>
    <w:p w14:paraId="6B2AED78" w14:textId="36439EDD" w:rsidR="006C702A" w:rsidRDefault="00BA3010">
      <w:ins w:id="312" w:author="Zach Nixon" w:date="2017-06-08T10:07:00Z">
        <w:r>
          <w:t xml:space="preserve">In addition to </w:t>
        </w:r>
        <w:r>
          <w:t>logical relationships between entities described above, the standard also includes</w:t>
        </w:r>
        <w:r>
          <w:t xml:space="preserve"> rules describing required relationships between spatial features</w:t>
        </w:r>
        <w:r>
          <w:t xml:space="preserve">.  These are made explicit using the concept of topology.  </w:t>
        </w:r>
      </w:ins>
      <w:r w:rsidR="00027CD6">
        <w:t>Topology, defined here as the properties of geometric features in two dimensions, is a way to define and explicitly test for properties like adjacency, connectivity, proximity, and coincidence. Certain topological relationships are required by the standard for features with polygonal and linear spatial representations. These relationships are referenced in the descriptions of conceptual entities above. Most importantly, it is required that all linear surface oiling representations (zones) must be coincident with the linear shoreline representation. If any other entities such as subsurface oiling representations, shoreline treatment recommendations, or other entities are represented as linear features, these must also be coincident with the linear shoreline representation. This standard makes reference to spatial relationships described in the DE-9IM model (</w:t>
      </w:r>
      <w:proofErr w:type="spellStart"/>
      <w:r w:rsidR="008B1312">
        <w:fldChar w:fldCharType="begin"/>
      </w:r>
      <w:r w:rsidR="008B1312">
        <w:instrText xml:space="preserve"> HYPERLINK "http://dx.doi.org/10.1007/3-540-56869-7_16" \h </w:instrText>
      </w:r>
      <w:r w:rsidR="008B1312">
        <w:fldChar w:fldCharType="separate"/>
      </w:r>
      <w:r w:rsidR="00027CD6">
        <w:rPr>
          <w:rStyle w:val="Link"/>
        </w:rPr>
        <w:t>Clementini</w:t>
      </w:r>
      <w:proofErr w:type="spellEnd"/>
      <w:r w:rsidR="00027CD6">
        <w:rPr>
          <w:rStyle w:val="Link"/>
        </w:rPr>
        <w:t xml:space="preserve"> et al., 1993</w:t>
      </w:r>
      <w:r w:rsidR="008B1312">
        <w:rPr>
          <w:rStyle w:val="Link"/>
        </w:rPr>
        <w:fldChar w:fldCharType="end"/>
      </w:r>
      <w:r w:rsidR="00027CD6">
        <w:t xml:space="preserve">; </w:t>
      </w:r>
      <w:hyperlink r:id="rId21">
        <w:proofErr w:type="spellStart"/>
        <w:r w:rsidR="00027CD6">
          <w:rPr>
            <w:rStyle w:val="Link"/>
          </w:rPr>
          <w:t>Egenhoffer</w:t>
        </w:r>
        <w:proofErr w:type="spellEnd"/>
        <w:r w:rsidR="00027CD6">
          <w:rPr>
            <w:rStyle w:val="Link"/>
          </w:rPr>
          <w:t xml:space="preserve"> and </w:t>
        </w:r>
        <w:proofErr w:type="spellStart"/>
        <w:r w:rsidR="00027CD6">
          <w:rPr>
            <w:rStyle w:val="Link"/>
          </w:rPr>
          <w:t>Franzosa</w:t>
        </w:r>
        <w:proofErr w:type="spellEnd"/>
        <w:r w:rsidR="00027CD6">
          <w:rPr>
            <w:rStyle w:val="Link"/>
          </w:rPr>
          <w:t>, 1991</w:t>
        </w:r>
      </w:hyperlink>
      <w:r w:rsidR="00027CD6">
        <w:t>) which is implemented in standard GIS software and spatial databases.</w:t>
      </w:r>
    </w:p>
    <w:p w14:paraId="68E502D0" w14:textId="77777777" w:rsidR="006C702A" w:rsidRDefault="00027CD6">
      <w:r>
        <w:t>The standard requires that these topological relationships exist, but does not have any requirements for how or when these relationships are enforced. For example, raw spatial data (e.g. field collected coordinates) or interim analysis products stored within a GIS or RDBMS software system are not required to comply with these topological rules. However, the standard does require that topologically compliant data is either: 1.) automatically or regularly generated as part of such software systems and associated data management processes, or 2.) is readily and simply generated when generating data for export or interchange. For example, a survey team might record the location of a linear SOO (zone) using a GPS device that records points that are not coincident with the shoreline representation. Storage of these raw coordinate data is acceptable and encouraged. To generate data compliant with this standard, however, these raw coordinates must be made topologically correct by "snapping" these coordinates to the shoreline representation and generating linear features that comply with the rules below.</w:t>
      </w:r>
    </w:p>
    <w:p w14:paraId="34A9C6E5" w14:textId="77777777" w:rsidR="006C702A" w:rsidRDefault="00027CD6">
      <w:r>
        <w:t>The standard requires the following topological relationships:</w:t>
      </w:r>
    </w:p>
    <w:p w14:paraId="70401728" w14:textId="77777777" w:rsidR="006C702A" w:rsidRDefault="00027CD6">
      <w:pPr>
        <w:pStyle w:val="Compact"/>
        <w:numPr>
          <w:ilvl w:val="0"/>
          <w:numId w:val="6"/>
        </w:numPr>
      </w:pPr>
      <w:r>
        <w:t>All linear features must not self-cross or self-overlap (e.g. must be simple and not complex).</w:t>
      </w:r>
    </w:p>
    <w:p w14:paraId="65C53CCF" w14:textId="1D441B93" w:rsidR="006C702A" w:rsidRDefault="00027CD6">
      <w:pPr>
        <w:pStyle w:val="Compact"/>
        <w:numPr>
          <w:ilvl w:val="0"/>
          <w:numId w:val="6"/>
        </w:numPr>
      </w:pPr>
      <w:r>
        <w:t xml:space="preserve">All linear features must overlap with a linear shoreline if the relevant shoreline is represented linearly and not </w:t>
      </w:r>
      <w:del w:id="313" w:author="Zach Nixon" w:date="2017-06-08T17:13:00Z">
        <w:r w:rsidDel="00587A20">
          <w:delText>polygonally</w:delText>
        </w:r>
      </w:del>
      <w:ins w:id="314" w:author="Zach Nixon" w:date="2017-06-08T17:13:00Z">
        <w:r w:rsidR="00587A20">
          <w:t>as a polygon</w:t>
        </w:r>
      </w:ins>
      <w:r>
        <w:t>.</w:t>
      </w:r>
    </w:p>
    <w:p w14:paraId="5ABAC4F6" w14:textId="77777777" w:rsidR="006C702A" w:rsidRDefault="00027CD6">
      <w:pPr>
        <w:pStyle w:val="Compact"/>
        <w:numPr>
          <w:ilvl w:val="0"/>
          <w:numId w:val="6"/>
        </w:numPr>
      </w:pPr>
      <w:r>
        <w:t>Linear features must not cross other linear features of the same type but may overlap other linear features of the same type.</w:t>
      </w:r>
    </w:p>
    <w:p w14:paraId="4A23038F" w14:textId="77777777" w:rsidR="006C702A" w:rsidRDefault="00027CD6">
      <w:pPr>
        <w:pStyle w:val="Compact"/>
        <w:numPr>
          <w:ilvl w:val="0"/>
          <w:numId w:val="6"/>
        </w:numPr>
      </w:pPr>
      <w:r>
        <w:t>Linear and polygonal features with multiple parts (e.g. multipart features or collections of features with the same geometry type) are permitted but not required.</w:t>
      </w:r>
    </w:p>
    <w:p w14:paraId="3C4C57E5" w14:textId="77777777" w:rsidR="006C702A" w:rsidRDefault="00027CD6">
      <w:pPr>
        <w:pStyle w:val="Compact"/>
        <w:numPr>
          <w:ilvl w:val="0"/>
          <w:numId w:val="6"/>
        </w:numPr>
      </w:pPr>
      <w:r>
        <w:t>All spatial features must be covered by a polygonal shoreline, intertidal zone, or potentially oiled area if such a feature exists (features may lie exactly on the boundary of a polygonal shoreline, but may not extend beyond)</w:t>
      </w:r>
    </w:p>
    <w:p w14:paraId="57D4C8F4" w14:textId="77777777" w:rsidR="006C702A" w:rsidRDefault="00027CD6">
      <w:pPr>
        <w:pStyle w:val="Compact"/>
        <w:numPr>
          <w:ilvl w:val="0"/>
          <w:numId w:val="6"/>
        </w:numPr>
      </w:pPr>
      <w:r>
        <w:lastRenderedPageBreak/>
        <w:t>Polygonal features may have interior holes, but multipart polygonal features may not have parts contained in interior holes in that feature. These "islands" must be represented as separate spatial features.</w:t>
      </w:r>
    </w:p>
    <w:p w14:paraId="192E0D89" w14:textId="1E39D0CC" w:rsidR="006C702A" w:rsidRDefault="00027CD6">
      <w:r>
        <w:t xml:space="preserve">See figures </w:t>
      </w:r>
      <w:del w:id="315" w:author="Zach Nixon" w:date="2017-06-08T10:24:00Z">
        <w:r w:rsidDel="003526E3">
          <w:delText>3</w:delText>
        </w:r>
      </w:del>
      <w:ins w:id="316" w:author="Zach Nixon" w:date="2017-06-08T10:24:00Z">
        <w:r w:rsidR="003526E3">
          <w:t>4</w:t>
        </w:r>
      </w:ins>
      <w:r>
        <w:t>-</w:t>
      </w:r>
      <w:del w:id="317" w:author="Zach Nixon" w:date="2017-06-08T10:24:00Z">
        <w:r w:rsidDel="003526E3">
          <w:delText xml:space="preserve">6 </w:delText>
        </w:r>
      </w:del>
      <w:ins w:id="318" w:author="Zach Nixon" w:date="2017-06-08T10:24:00Z">
        <w:r w:rsidR="003526E3">
          <w:t>7</w:t>
        </w:r>
        <w:r w:rsidR="003526E3">
          <w:t xml:space="preserve"> </w:t>
        </w:r>
      </w:ins>
      <w:r>
        <w:t>below for illustrative examples.</w:t>
      </w:r>
    </w:p>
    <w:p w14:paraId="16CA12E5" w14:textId="77777777" w:rsidR="006C702A" w:rsidRDefault="00027CD6">
      <w:r>
        <w:rPr>
          <w:noProof/>
        </w:rPr>
        <w:drawing>
          <wp:inline distT="0" distB="0" distL="0" distR="0" wp14:anchorId="3749B23E" wp14:editId="2147CF0A">
            <wp:extent cx="5080000" cy="29718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https://github.com/researchplanninginc/NOAA-SCAT-Standard/blob/master/graphics/topo_fig1.png?raw=true"/>
                    <pic:cNvPicPr>
                      <a:picLocks noChangeAspect="1" noChangeArrowheads="1"/>
                    </pic:cNvPicPr>
                  </pic:nvPicPr>
                  <pic:blipFill>
                    <a:blip r:embed="rId22"/>
                    <a:stretch>
                      <a:fillRect/>
                    </a:stretch>
                  </pic:blipFill>
                  <pic:spPr bwMode="auto">
                    <a:xfrm>
                      <a:off x="0" y="0"/>
                      <a:ext cx="5080000" cy="2971800"/>
                    </a:xfrm>
                    <a:prstGeom prst="rect">
                      <a:avLst/>
                    </a:prstGeom>
                    <a:noFill/>
                    <a:ln w="9525">
                      <a:noFill/>
                      <a:headEnd/>
                      <a:tailEnd/>
                    </a:ln>
                  </pic:spPr>
                </pic:pic>
              </a:graphicData>
            </a:graphic>
          </wp:inline>
        </w:drawing>
      </w:r>
    </w:p>
    <w:p w14:paraId="614391AA" w14:textId="0AA350F3" w:rsidR="006C702A" w:rsidRDefault="00027CD6" w:rsidP="00F8153F">
      <w:pPr>
        <w:ind w:left="360" w:hanging="360"/>
      </w:pPr>
      <w:r>
        <w:rPr>
          <w:b/>
        </w:rPr>
        <w:t xml:space="preserve">Figure </w:t>
      </w:r>
      <w:del w:id="319" w:author="Zach Nixon" w:date="2017-06-08T10:24:00Z">
        <w:r w:rsidDel="003526E3">
          <w:rPr>
            <w:b/>
          </w:rPr>
          <w:delText>3</w:delText>
        </w:r>
      </w:del>
      <w:ins w:id="320" w:author="Zach Nixon" w:date="2017-06-08T10:24:00Z">
        <w:r w:rsidR="003526E3">
          <w:rPr>
            <w:b/>
          </w:rPr>
          <w:t>4</w:t>
        </w:r>
      </w:ins>
      <w:r>
        <w:rPr>
          <w:b/>
        </w:rPr>
        <w:t>.</w:t>
      </w:r>
      <w:r>
        <w:t xml:space="preserve"> Linear features may intersect other linear features at endpoints but may not self-cross, or self-overlap. Linear feature endpoints depicted as dots, whereas feature vertices are not depicted.</w:t>
      </w:r>
    </w:p>
    <w:p w14:paraId="7838029E" w14:textId="77777777" w:rsidR="006C702A" w:rsidRDefault="00027CD6">
      <w:r>
        <w:rPr>
          <w:noProof/>
        </w:rPr>
        <w:drawing>
          <wp:inline distT="0" distB="0" distL="0" distR="0" wp14:anchorId="5ADE764B" wp14:editId="236CF5E9">
            <wp:extent cx="2463800" cy="29718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https://github.com/researchplanninginc/NOAA-SCAT-Standard/blob/master/graphics/topo_fig2.png?raw=true"/>
                    <pic:cNvPicPr>
                      <a:picLocks noChangeAspect="1" noChangeArrowheads="1"/>
                    </pic:cNvPicPr>
                  </pic:nvPicPr>
                  <pic:blipFill>
                    <a:blip r:embed="rId23"/>
                    <a:stretch>
                      <a:fillRect/>
                    </a:stretch>
                  </pic:blipFill>
                  <pic:spPr bwMode="auto">
                    <a:xfrm>
                      <a:off x="0" y="0"/>
                      <a:ext cx="2463800" cy="2971800"/>
                    </a:xfrm>
                    <a:prstGeom prst="rect">
                      <a:avLst/>
                    </a:prstGeom>
                    <a:noFill/>
                    <a:ln w="9525">
                      <a:noFill/>
                      <a:headEnd/>
                      <a:tailEnd/>
                    </a:ln>
                  </pic:spPr>
                </pic:pic>
              </a:graphicData>
            </a:graphic>
          </wp:inline>
        </w:drawing>
      </w:r>
    </w:p>
    <w:p w14:paraId="17C95BC4" w14:textId="2DFA4B0B" w:rsidR="006C702A" w:rsidRDefault="00027CD6">
      <w:r>
        <w:rPr>
          <w:b/>
        </w:rPr>
        <w:t xml:space="preserve">Figure </w:t>
      </w:r>
      <w:del w:id="321" w:author="Zach Nixon" w:date="2017-06-08T10:24:00Z">
        <w:r w:rsidDel="003526E3">
          <w:rPr>
            <w:b/>
          </w:rPr>
          <w:delText>4</w:delText>
        </w:r>
      </w:del>
      <w:ins w:id="322" w:author="Zach Nixon" w:date="2017-06-08T10:24:00Z">
        <w:r w:rsidR="003526E3">
          <w:rPr>
            <w:b/>
          </w:rPr>
          <w:t>5</w:t>
        </w:r>
      </w:ins>
      <w:r>
        <w:rPr>
          <w:b/>
        </w:rPr>
        <w:t>.</w:t>
      </w:r>
      <w:r>
        <w:t xml:space="preserve"> All non-shoreline linear features must overlap linear shoreline features</w:t>
      </w:r>
    </w:p>
    <w:p w14:paraId="22D22521" w14:textId="77777777" w:rsidR="006C702A" w:rsidRDefault="00027CD6">
      <w:r>
        <w:rPr>
          <w:noProof/>
        </w:rPr>
        <w:lastRenderedPageBreak/>
        <w:drawing>
          <wp:inline distT="0" distB="0" distL="0" distR="0" wp14:anchorId="2622BD3E" wp14:editId="1DC2C5F2">
            <wp:extent cx="5334000" cy="2132038"/>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https://github.com/researchplanninginc/NOAA-SCAT-Standard/blob/master/graphics/topo_fig3.png?raw=true"/>
                    <pic:cNvPicPr>
                      <a:picLocks noChangeAspect="1" noChangeArrowheads="1"/>
                    </pic:cNvPicPr>
                  </pic:nvPicPr>
                  <pic:blipFill>
                    <a:blip r:embed="rId24"/>
                    <a:stretch>
                      <a:fillRect/>
                    </a:stretch>
                  </pic:blipFill>
                  <pic:spPr bwMode="auto">
                    <a:xfrm>
                      <a:off x="0" y="0"/>
                      <a:ext cx="5334000" cy="2132038"/>
                    </a:xfrm>
                    <a:prstGeom prst="rect">
                      <a:avLst/>
                    </a:prstGeom>
                    <a:noFill/>
                    <a:ln w="9525">
                      <a:noFill/>
                      <a:headEnd/>
                      <a:tailEnd/>
                    </a:ln>
                  </pic:spPr>
                </pic:pic>
              </a:graphicData>
            </a:graphic>
          </wp:inline>
        </w:drawing>
      </w:r>
    </w:p>
    <w:p w14:paraId="72E71BEE" w14:textId="30387C7E" w:rsidR="006C702A" w:rsidRDefault="00027CD6" w:rsidP="00F8153F">
      <w:pPr>
        <w:ind w:left="450" w:hanging="450"/>
      </w:pPr>
      <w:r>
        <w:rPr>
          <w:b/>
        </w:rPr>
        <w:t xml:space="preserve">Figure </w:t>
      </w:r>
      <w:del w:id="323" w:author="Zach Nixon" w:date="2017-06-08T10:24:00Z">
        <w:r w:rsidDel="003526E3">
          <w:rPr>
            <w:b/>
          </w:rPr>
          <w:delText>5</w:delText>
        </w:r>
      </w:del>
      <w:ins w:id="324" w:author="Zach Nixon" w:date="2017-06-08T10:24:00Z">
        <w:r w:rsidR="003526E3">
          <w:rPr>
            <w:b/>
          </w:rPr>
          <w:t>6</w:t>
        </w:r>
      </w:ins>
      <w:r>
        <w:rPr>
          <w:b/>
        </w:rPr>
        <w:t>.</w:t>
      </w:r>
      <w:r>
        <w:t xml:space="preserve"> All non-shoreline spatial features must be covered by polygonal shoreline features (lie in the interior or along the boundary of the polygonal shoreline feature) if such features exist.</w:t>
      </w:r>
    </w:p>
    <w:p w14:paraId="27277B77" w14:textId="77777777" w:rsidR="006C702A" w:rsidRDefault="00027CD6">
      <w:r>
        <w:rPr>
          <w:noProof/>
        </w:rPr>
        <w:drawing>
          <wp:inline distT="0" distB="0" distL="0" distR="0" wp14:anchorId="5430A742" wp14:editId="698D80B7">
            <wp:extent cx="3949700" cy="34290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https://github.com/researchplanninginc/NOAA-SCAT-Standard/blob/master/graphics/topo_fig4.png?raw=true"/>
                    <pic:cNvPicPr>
                      <a:picLocks noChangeAspect="1" noChangeArrowheads="1"/>
                    </pic:cNvPicPr>
                  </pic:nvPicPr>
                  <pic:blipFill>
                    <a:blip r:embed="rId25"/>
                    <a:stretch>
                      <a:fillRect/>
                    </a:stretch>
                  </pic:blipFill>
                  <pic:spPr bwMode="auto">
                    <a:xfrm>
                      <a:off x="0" y="0"/>
                      <a:ext cx="3949700" cy="3429000"/>
                    </a:xfrm>
                    <a:prstGeom prst="rect">
                      <a:avLst/>
                    </a:prstGeom>
                    <a:noFill/>
                    <a:ln w="9525">
                      <a:noFill/>
                      <a:headEnd/>
                      <a:tailEnd/>
                    </a:ln>
                  </pic:spPr>
                </pic:pic>
              </a:graphicData>
            </a:graphic>
          </wp:inline>
        </w:drawing>
      </w:r>
    </w:p>
    <w:p w14:paraId="30B83D67" w14:textId="0EB16D1D" w:rsidR="006C702A" w:rsidRDefault="00027CD6" w:rsidP="00F8153F">
      <w:pPr>
        <w:tabs>
          <w:tab w:val="left" w:pos="360"/>
        </w:tabs>
        <w:ind w:left="360" w:hanging="360"/>
      </w:pPr>
      <w:r>
        <w:rPr>
          <w:b/>
        </w:rPr>
        <w:t xml:space="preserve">Figure </w:t>
      </w:r>
      <w:del w:id="325" w:author="Zach Nixon" w:date="2017-06-08T10:24:00Z">
        <w:r w:rsidDel="003526E3">
          <w:rPr>
            <w:b/>
          </w:rPr>
          <w:delText>6</w:delText>
        </w:r>
      </w:del>
      <w:ins w:id="326" w:author="Zach Nixon" w:date="2017-06-08T10:24:00Z">
        <w:r w:rsidR="003526E3">
          <w:rPr>
            <w:b/>
          </w:rPr>
          <w:t>7</w:t>
        </w:r>
      </w:ins>
      <w:r>
        <w:rPr>
          <w:b/>
        </w:rPr>
        <w:t>.</w:t>
      </w:r>
      <w:r>
        <w:t xml:space="preserve"> All polygonal shoreline features may have interior holes, but multipart polygonal features may not have parts contained within interior holes (i.e., cannot have an "island" within a hole).</w:t>
      </w:r>
    </w:p>
    <w:p w14:paraId="27186299" w14:textId="77777777" w:rsidR="006C702A" w:rsidRDefault="00027CD6">
      <w:r>
        <w:t xml:space="preserve">All of these relationships are enforceable and testable in most commercial or open-source vector-based GIS, spatially enabled database software packages, or topology libraries including ArcGIS, Quantum GIS, Oracle Spatial, </w:t>
      </w:r>
      <w:proofErr w:type="spellStart"/>
      <w:r>
        <w:t>PostGIS</w:t>
      </w:r>
      <w:proofErr w:type="spellEnd"/>
      <w:r>
        <w:t>, Java Topology Suite (JTS), and others.</w:t>
      </w:r>
    </w:p>
    <w:p w14:paraId="6D8B5AAD" w14:textId="6F26004B" w:rsidR="006C702A" w:rsidRDefault="008B1312">
      <w:pPr>
        <w:pStyle w:val="Heading2"/>
      </w:pPr>
      <w:bookmarkStart w:id="327" w:name="required-tabular-attributes"/>
      <w:bookmarkEnd w:id="327"/>
      <w:ins w:id="328" w:author="Zach Nixon" w:date="2017-06-08T10:02:00Z">
        <w:r>
          <w:lastRenderedPageBreak/>
          <w:t>5</w:t>
        </w:r>
      </w:ins>
      <w:ins w:id="329" w:author="Zach Nixon" w:date="2017-06-08T10:01:00Z">
        <w:r>
          <w:t xml:space="preserve">. </w:t>
        </w:r>
      </w:ins>
      <w:r w:rsidR="00027CD6">
        <w:t>Required Tabular Attributes</w:t>
      </w:r>
      <w:ins w:id="330" w:author="Zach Nixon" w:date="2017-06-08T10:26:00Z">
        <w:r w:rsidR="003526E3">
          <w:t xml:space="preserve"> and Logical Relationships</w:t>
        </w:r>
      </w:ins>
    </w:p>
    <w:p w14:paraId="1622898C" w14:textId="77777777" w:rsidR="006C702A" w:rsidRDefault="00027CD6">
      <w:r>
        <w:t xml:space="preserve">This standard includes a set of core attributes for each conceptual entity represented in a data table. These are listed in the tables below. For entities that require explicit spatial representation, these may be stored in a format that combines spatial and attribute information, or in data tables that are separate from spatial information. NOAA recognizes that each incident presents unique challenges and requirements, so it is anticipated and desirable that this standard may be extended. Data managers and spill response personnel are free to add additional fields to store additional or more specific information, though the field specified in the tables below are mandatory. Additional codes may be added to the </w:t>
      </w:r>
      <w:proofErr w:type="spellStart"/>
      <w:r>
        <w:t>codesets</w:t>
      </w:r>
      <w:proofErr w:type="spellEnd"/>
      <w:r>
        <w:t xml:space="preserve"> specified below where required to record different or event-specific conditions. This standard requires only that any such changes be included in accompanying documentation or metadata (see the Metadata section below). Different GIS and database software packages may have different requirements and conventions regarding field naming. As such, the field names included below are intended as suggested field names only. Data managers are free to adopt field names suitable for use in the specific software packages in use during a response. Field names should be fully annotated in accompanying metadata, and compliant with the following criteria:</w:t>
      </w:r>
    </w:p>
    <w:p w14:paraId="46038C83" w14:textId="77777777" w:rsidR="006C702A" w:rsidRDefault="00027CD6">
      <w:pPr>
        <w:pStyle w:val="Compact"/>
        <w:numPr>
          <w:ilvl w:val="0"/>
          <w:numId w:val="7"/>
        </w:numPr>
      </w:pPr>
      <w:r>
        <w:t>Should begin with alphabetical characters.</w:t>
      </w:r>
    </w:p>
    <w:p w14:paraId="11325077" w14:textId="77777777" w:rsidR="006C702A" w:rsidRDefault="00027CD6">
      <w:pPr>
        <w:pStyle w:val="Compact"/>
        <w:numPr>
          <w:ilvl w:val="0"/>
          <w:numId w:val="7"/>
        </w:numPr>
      </w:pPr>
      <w:r>
        <w:t>Should not include spaces, dashes, or special characters other than underscores.</w:t>
      </w:r>
    </w:p>
    <w:p w14:paraId="524594A9" w14:textId="77777777" w:rsidR="006C702A" w:rsidRDefault="00027CD6">
      <w:pPr>
        <w:pStyle w:val="Compact"/>
        <w:numPr>
          <w:ilvl w:val="0"/>
          <w:numId w:val="7"/>
        </w:numPr>
      </w:pPr>
      <w:r>
        <w:t>Should avoid unmodified words commonly reserved by GIS or RDMS software systems or programming constructs, such as "date", "order", "file", "range", "loop", "by" etc. For example, "date" is unacceptable as a field name, but "</w:t>
      </w:r>
      <w:proofErr w:type="spellStart"/>
      <w:r>
        <w:t>obs_date</w:t>
      </w:r>
      <w:proofErr w:type="spellEnd"/>
      <w:r>
        <w:t>" is acceptable.</w:t>
      </w:r>
    </w:p>
    <w:p w14:paraId="5264F069" w14:textId="77777777" w:rsidR="006C702A" w:rsidRDefault="00027CD6">
      <w:pPr>
        <w:pStyle w:val="Compact"/>
        <w:numPr>
          <w:ilvl w:val="0"/>
          <w:numId w:val="7"/>
        </w:numPr>
      </w:pPr>
      <w:r>
        <w:t>Should be limited to 10 characters where possible to meet limitations of the ESRI shapefile format.</w:t>
      </w:r>
    </w:p>
    <w:p w14:paraId="0567BDE5" w14:textId="77777777" w:rsidR="006C702A" w:rsidRDefault="00027CD6">
      <w:pPr>
        <w:pStyle w:val="Compact"/>
        <w:numPr>
          <w:ilvl w:val="0"/>
          <w:numId w:val="7"/>
        </w:numPr>
      </w:pPr>
      <w:r>
        <w:t>Should be human-readable where possible.</w:t>
      </w:r>
    </w:p>
    <w:p w14:paraId="77ECB42F" w14:textId="77777777" w:rsidR="00C96A1A" w:rsidRDefault="00C96A1A" w:rsidP="00C96A1A">
      <w:pPr>
        <w:pStyle w:val="Compact"/>
      </w:pPr>
    </w:p>
    <w:p w14:paraId="4EC95F8A" w14:textId="77777777" w:rsidR="00C96A1A" w:rsidRDefault="00C96A1A" w:rsidP="00C96A1A">
      <w:pPr>
        <w:pStyle w:val="Compact"/>
      </w:pPr>
      <w:r>
        <w:t>Note that certain attributes of surveys, Surface Oiling Observations (SSOs) or oiling zones, and Subsurface Oiling Observations (SSOOs) are always required to be collected in the field at the time of survey, while other attributes may be assigned after the fact</w:t>
      </w:r>
      <w:r w:rsidR="00BF26C4">
        <w:t>,</w:t>
      </w:r>
      <w:r>
        <w:t xml:space="preserve"> or programmatically</w:t>
      </w:r>
      <w:r w:rsidR="00BF26C4">
        <w:t xml:space="preserve"> by data collection or storage software</w:t>
      </w:r>
      <w:r>
        <w:t xml:space="preserve">.  These </w:t>
      </w:r>
      <w:r w:rsidR="00BF26C4">
        <w:t xml:space="preserve">attributes </w:t>
      </w:r>
      <w:r>
        <w:t>are indicated in a separate column for the relevant conceptual entities in the tables below.  Raw or field collected data consisting of hardcopy or scanned forms or electronically collected SCAT field data in any format must include this subset of tabular attributes for these conceptual entities to be compliant with this standard.</w:t>
      </w:r>
    </w:p>
    <w:p w14:paraId="1E6323B3" w14:textId="77777777" w:rsidR="00027CD6" w:rsidRDefault="00027CD6">
      <w:pPr>
        <w:spacing w:before="0" w:after="200"/>
        <w:rPr>
          <w:b/>
        </w:rPr>
      </w:pPr>
      <w:r>
        <w:rPr>
          <w:b/>
        </w:rPr>
        <w:br w:type="page"/>
      </w:r>
    </w:p>
    <w:p w14:paraId="5C5D5973" w14:textId="77777777" w:rsidR="006C702A" w:rsidRDefault="00027CD6" w:rsidP="00F8153F">
      <w:pPr>
        <w:ind w:left="360" w:hanging="360"/>
      </w:pPr>
      <w:r>
        <w:rPr>
          <w:b/>
        </w:rPr>
        <w:lastRenderedPageBreak/>
        <w:t>Table 1.</w:t>
      </w:r>
      <w:r>
        <w:t xml:space="preserve"> Required tabular attributes for segments</w:t>
      </w:r>
      <w:r w:rsidR="00C96A1A">
        <w:t>. No segment related data is required to be collected in the field, though this is possible and permitted.</w:t>
      </w:r>
    </w:p>
    <w:tbl>
      <w:tblPr>
        <w:tblStyle w:val="TableGrid"/>
        <w:tblW w:w="5000" w:type="pct"/>
        <w:tblLook w:val="04A0" w:firstRow="1" w:lastRow="0" w:firstColumn="1" w:lastColumn="0" w:noHBand="0" w:noVBand="1"/>
      </w:tblPr>
      <w:tblGrid>
        <w:gridCol w:w="1682"/>
        <w:gridCol w:w="2165"/>
        <w:gridCol w:w="1507"/>
        <w:gridCol w:w="1022"/>
        <w:gridCol w:w="2974"/>
      </w:tblGrid>
      <w:tr w:rsidR="006C702A" w:rsidRPr="00027CD6" w14:paraId="0827D376" w14:textId="77777777" w:rsidTr="00027CD6">
        <w:tc>
          <w:tcPr>
            <w:tcW w:w="899" w:type="pct"/>
          </w:tcPr>
          <w:p w14:paraId="043D7F4D" w14:textId="77777777" w:rsidR="006C702A" w:rsidRPr="00027CD6" w:rsidRDefault="00027CD6">
            <w:pPr>
              <w:pStyle w:val="Compact"/>
              <w:rPr>
                <w:sz w:val="20"/>
                <w:szCs w:val="20"/>
              </w:rPr>
            </w:pPr>
            <w:r w:rsidRPr="00027CD6">
              <w:rPr>
                <w:b/>
                <w:sz w:val="20"/>
                <w:szCs w:val="20"/>
              </w:rPr>
              <w:t>Attribute</w:t>
            </w:r>
          </w:p>
        </w:tc>
        <w:tc>
          <w:tcPr>
            <w:tcW w:w="1158" w:type="pct"/>
          </w:tcPr>
          <w:p w14:paraId="46495D60" w14:textId="77777777" w:rsidR="006C702A" w:rsidRPr="00027CD6" w:rsidRDefault="00027CD6">
            <w:pPr>
              <w:pStyle w:val="Compact"/>
              <w:rPr>
                <w:sz w:val="20"/>
                <w:szCs w:val="20"/>
              </w:rPr>
            </w:pPr>
            <w:r w:rsidRPr="00027CD6">
              <w:rPr>
                <w:b/>
                <w:sz w:val="20"/>
                <w:szCs w:val="20"/>
              </w:rPr>
              <w:t>Description</w:t>
            </w:r>
          </w:p>
        </w:tc>
        <w:tc>
          <w:tcPr>
            <w:tcW w:w="0" w:type="auto"/>
          </w:tcPr>
          <w:p w14:paraId="079012C1" w14:textId="77777777" w:rsidR="006C702A" w:rsidRPr="00027CD6" w:rsidRDefault="00027CD6">
            <w:pPr>
              <w:pStyle w:val="Compact"/>
              <w:rPr>
                <w:sz w:val="20"/>
                <w:szCs w:val="20"/>
              </w:rPr>
            </w:pPr>
            <w:r w:rsidRPr="00027CD6">
              <w:rPr>
                <w:b/>
                <w:sz w:val="20"/>
                <w:szCs w:val="20"/>
              </w:rPr>
              <w:t>Suggested Field Name</w:t>
            </w:r>
          </w:p>
        </w:tc>
        <w:tc>
          <w:tcPr>
            <w:tcW w:w="0" w:type="auto"/>
          </w:tcPr>
          <w:p w14:paraId="3D2C38A6" w14:textId="77777777" w:rsidR="006C702A" w:rsidRPr="00027CD6" w:rsidRDefault="00027CD6">
            <w:pPr>
              <w:pStyle w:val="Compact"/>
              <w:rPr>
                <w:sz w:val="20"/>
                <w:szCs w:val="20"/>
              </w:rPr>
            </w:pPr>
            <w:r w:rsidRPr="00027CD6">
              <w:rPr>
                <w:b/>
                <w:sz w:val="20"/>
                <w:szCs w:val="20"/>
              </w:rPr>
              <w:t>Type</w:t>
            </w:r>
          </w:p>
        </w:tc>
        <w:tc>
          <w:tcPr>
            <w:tcW w:w="0" w:type="auto"/>
          </w:tcPr>
          <w:p w14:paraId="64861D88" w14:textId="77777777" w:rsidR="006C702A" w:rsidRPr="00027CD6" w:rsidRDefault="00027CD6">
            <w:pPr>
              <w:pStyle w:val="Compact"/>
              <w:rPr>
                <w:sz w:val="20"/>
                <w:szCs w:val="20"/>
              </w:rPr>
            </w:pPr>
            <w:proofErr w:type="spellStart"/>
            <w:r w:rsidRPr="00027CD6">
              <w:rPr>
                <w:b/>
                <w:sz w:val="20"/>
                <w:szCs w:val="20"/>
              </w:rPr>
              <w:t>Codeset</w:t>
            </w:r>
            <w:proofErr w:type="spellEnd"/>
            <w:r w:rsidRPr="00027CD6">
              <w:rPr>
                <w:b/>
                <w:sz w:val="20"/>
                <w:szCs w:val="20"/>
              </w:rPr>
              <w:t xml:space="preserve"> or valid values</w:t>
            </w:r>
          </w:p>
        </w:tc>
      </w:tr>
      <w:tr w:rsidR="006C702A" w:rsidRPr="00027CD6" w14:paraId="0957C1C2" w14:textId="77777777" w:rsidTr="00027CD6">
        <w:tc>
          <w:tcPr>
            <w:tcW w:w="899" w:type="pct"/>
          </w:tcPr>
          <w:p w14:paraId="7AE7FC4D" w14:textId="77777777" w:rsidR="006C702A" w:rsidRPr="00027CD6" w:rsidRDefault="00027CD6">
            <w:pPr>
              <w:pStyle w:val="Compact"/>
              <w:rPr>
                <w:sz w:val="20"/>
                <w:szCs w:val="20"/>
              </w:rPr>
            </w:pPr>
            <w:r w:rsidRPr="00027CD6">
              <w:rPr>
                <w:sz w:val="20"/>
                <w:szCs w:val="20"/>
              </w:rPr>
              <w:t>Segment ID</w:t>
            </w:r>
          </w:p>
        </w:tc>
        <w:tc>
          <w:tcPr>
            <w:tcW w:w="1158" w:type="pct"/>
          </w:tcPr>
          <w:p w14:paraId="30C71D25" w14:textId="77777777" w:rsidR="006C702A" w:rsidRPr="00027CD6" w:rsidRDefault="00027CD6">
            <w:pPr>
              <w:pStyle w:val="Compact"/>
              <w:rPr>
                <w:sz w:val="20"/>
                <w:szCs w:val="20"/>
              </w:rPr>
            </w:pPr>
            <w:r w:rsidRPr="00027CD6">
              <w:rPr>
                <w:sz w:val="20"/>
                <w:szCs w:val="20"/>
              </w:rPr>
              <w:t>Unique identifier</w:t>
            </w:r>
          </w:p>
        </w:tc>
        <w:tc>
          <w:tcPr>
            <w:tcW w:w="0" w:type="auto"/>
          </w:tcPr>
          <w:p w14:paraId="61B5E1FE" w14:textId="77777777" w:rsidR="006C702A" w:rsidRPr="00027CD6" w:rsidRDefault="00027CD6">
            <w:pPr>
              <w:pStyle w:val="Compact"/>
              <w:rPr>
                <w:sz w:val="20"/>
                <w:szCs w:val="20"/>
              </w:rPr>
            </w:pPr>
            <w:r w:rsidRPr="00027CD6">
              <w:rPr>
                <w:sz w:val="20"/>
                <w:szCs w:val="20"/>
              </w:rPr>
              <w:t>SEG_ID</w:t>
            </w:r>
          </w:p>
        </w:tc>
        <w:tc>
          <w:tcPr>
            <w:tcW w:w="0" w:type="auto"/>
          </w:tcPr>
          <w:p w14:paraId="19ABA70A" w14:textId="77777777" w:rsidR="006C702A" w:rsidRPr="00027CD6" w:rsidRDefault="00027CD6">
            <w:pPr>
              <w:pStyle w:val="Compact"/>
              <w:rPr>
                <w:sz w:val="20"/>
                <w:szCs w:val="20"/>
              </w:rPr>
            </w:pPr>
            <w:r w:rsidRPr="00027CD6">
              <w:rPr>
                <w:sz w:val="20"/>
                <w:szCs w:val="20"/>
              </w:rPr>
              <w:t>Text</w:t>
            </w:r>
          </w:p>
        </w:tc>
        <w:tc>
          <w:tcPr>
            <w:tcW w:w="0" w:type="auto"/>
          </w:tcPr>
          <w:p w14:paraId="6933F556" w14:textId="77777777" w:rsidR="006C702A" w:rsidRPr="00027CD6" w:rsidRDefault="00027CD6">
            <w:pPr>
              <w:pStyle w:val="Compact"/>
              <w:rPr>
                <w:sz w:val="20"/>
                <w:szCs w:val="20"/>
              </w:rPr>
            </w:pPr>
            <w:r w:rsidRPr="00027CD6">
              <w:rPr>
                <w:sz w:val="20"/>
                <w:szCs w:val="20"/>
              </w:rPr>
              <w:t>Alphanumeric text string containing identifier sufficient to uniquely identify segment</w:t>
            </w:r>
          </w:p>
        </w:tc>
      </w:tr>
      <w:tr w:rsidR="008E265F" w:rsidRPr="00027CD6" w14:paraId="6BB76FDD" w14:textId="77777777" w:rsidTr="00027CD6">
        <w:tc>
          <w:tcPr>
            <w:tcW w:w="899" w:type="pct"/>
          </w:tcPr>
          <w:p w14:paraId="06B0D6F8" w14:textId="77777777" w:rsidR="008E265F" w:rsidRPr="00027CD6" w:rsidRDefault="006C3C23" w:rsidP="008E265F">
            <w:pPr>
              <w:pStyle w:val="Compact"/>
              <w:rPr>
                <w:sz w:val="20"/>
                <w:szCs w:val="20"/>
              </w:rPr>
            </w:pPr>
            <w:ins w:id="331" w:author="Zach Nixon" w:date="2017-03-28T13:36:00Z">
              <w:r>
                <w:rPr>
                  <w:sz w:val="20"/>
                  <w:szCs w:val="20"/>
                </w:rPr>
                <w:t>Start date</w:t>
              </w:r>
            </w:ins>
          </w:p>
        </w:tc>
        <w:tc>
          <w:tcPr>
            <w:tcW w:w="1158" w:type="pct"/>
          </w:tcPr>
          <w:p w14:paraId="49339101" w14:textId="77777777" w:rsidR="008E265F" w:rsidRPr="00027CD6" w:rsidRDefault="00FE4FD5" w:rsidP="006C3C23">
            <w:pPr>
              <w:pStyle w:val="Compact"/>
              <w:rPr>
                <w:sz w:val="20"/>
                <w:szCs w:val="20"/>
              </w:rPr>
            </w:pPr>
            <w:ins w:id="332" w:author="Zach Nixon" w:date="2017-03-30T16:47:00Z">
              <w:r>
                <w:rPr>
                  <w:sz w:val="20"/>
                  <w:szCs w:val="20"/>
                </w:rPr>
                <w:t>Beginning</w:t>
              </w:r>
            </w:ins>
            <w:ins w:id="333" w:author="Zach Nixon" w:date="2017-03-28T13:36:00Z">
              <w:r w:rsidR="006C3C23">
                <w:rPr>
                  <w:sz w:val="20"/>
                  <w:szCs w:val="20"/>
                </w:rPr>
                <w:t xml:space="preserve"> date of </w:t>
              </w:r>
            </w:ins>
            <w:ins w:id="334" w:author="Zach Nixon" w:date="2017-03-28T13:37:00Z">
              <w:r w:rsidR="006C3C23">
                <w:rPr>
                  <w:sz w:val="20"/>
                  <w:szCs w:val="20"/>
                </w:rPr>
                <w:t>applicability</w:t>
              </w:r>
            </w:ins>
            <w:ins w:id="335" w:author="Zach Nixon" w:date="2017-03-28T13:36:00Z">
              <w:r w:rsidR="006C3C23">
                <w:rPr>
                  <w:sz w:val="20"/>
                  <w:szCs w:val="20"/>
                </w:rPr>
                <w:t xml:space="preserve"> of </w:t>
              </w:r>
            </w:ins>
            <w:ins w:id="336" w:author="Zach Nixon" w:date="2017-03-28T13:37:00Z">
              <w:r w:rsidR="006C3C23">
                <w:rPr>
                  <w:sz w:val="20"/>
                  <w:szCs w:val="20"/>
                </w:rPr>
                <w:t>shoreline</w:t>
              </w:r>
            </w:ins>
            <w:ins w:id="337" w:author="Zach Nixon" w:date="2017-03-28T13:36:00Z">
              <w:r w:rsidR="006C3C23">
                <w:rPr>
                  <w:sz w:val="20"/>
                  <w:szCs w:val="20"/>
                </w:rPr>
                <w:t xml:space="preserve"> </w:t>
              </w:r>
            </w:ins>
            <w:ins w:id="338" w:author="Zach Nixon" w:date="2017-03-28T13:37:00Z">
              <w:r w:rsidR="006C3C23">
                <w:rPr>
                  <w:sz w:val="20"/>
                  <w:szCs w:val="20"/>
                </w:rPr>
                <w:t>segment</w:t>
              </w:r>
            </w:ins>
          </w:p>
        </w:tc>
        <w:tc>
          <w:tcPr>
            <w:tcW w:w="0" w:type="auto"/>
          </w:tcPr>
          <w:p w14:paraId="5A4EB3F2" w14:textId="77777777" w:rsidR="008E265F" w:rsidRPr="00027CD6" w:rsidRDefault="008E265F" w:rsidP="008E265F">
            <w:pPr>
              <w:pStyle w:val="Compact"/>
              <w:rPr>
                <w:sz w:val="20"/>
                <w:szCs w:val="20"/>
              </w:rPr>
            </w:pPr>
            <w:ins w:id="339" w:author="Zach Nixon" w:date="2017-03-28T13:36:00Z">
              <w:r>
                <w:rPr>
                  <w:sz w:val="20"/>
                  <w:szCs w:val="20"/>
                </w:rPr>
                <w:t>START</w:t>
              </w:r>
            </w:ins>
            <w:ins w:id="340" w:author="Zach Nixon" w:date="2017-03-28T13:35:00Z">
              <w:r w:rsidRPr="00027CD6">
                <w:rPr>
                  <w:sz w:val="20"/>
                  <w:szCs w:val="20"/>
                </w:rPr>
                <w:t>_DATE</w:t>
              </w:r>
            </w:ins>
          </w:p>
        </w:tc>
        <w:tc>
          <w:tcPr>
            <w:tcW w:w="0" w:type="auto"/>
          </w:tcPr>
          <w:p w14:paraId="185A29ED" w14:textId="77777777" w:rsidR="008E265F" w:rsidRPr="00027CD6" w:rsidRDefault="008E265F" w:rsidP="008E265F">
            <w:pPr>
              <w:pStyle w:val="Compact"/>
              <w:rPr>
                <w:sz w:val="20"/>
                <w:szCs w:val="20"/>
              </w:rPr>
            </w:pPr>
            <w:ins w:id="341" w:author="Zach Nixon" w:date="2017-03-28T13:35:00Z">
              <w:r w:rsidRPr="00027CD6">
                <w:rPr>
                  <w:sz w:val="20"/>
                  <w:szCs w:val="20"/>
                </w:rPr>
                <w:t>Date</w:t>
              </w:r>
            </w:ins>
          </w:p>
        </w:tc>
        <w:tc>
          <w:tcPr>
            <w:tcW w:w="0" w:type="auto"/>
          </w:tcPr>
          <w:p w14:paraId="560728DC" w14:textId="77777777" w:rsidR="008E265F" w:rsidRPr="00027CD6" w:rsidRDefault="008E265F" w:rsidP="008E265F">
            <w:pPr>
              <w:pStyle w:val="Compact"/>
              <w:rPr>
                <w:sz w:val="20"/>
                <w:szCs w:val="20"/>
              </w:rPr>
            </w:pPr>
            <w:ins w:id="342" w:author="Zach Nixon" w:date="2017-03-28T13:36:00Z">
              <w:r w:rsidRPr="00027CD6">
                <w:rPr>
                  <w:sz w:val="20"/>
                  <w:szCs w:val="20"/>
                </w:rPr>
                <w:t>Valid date in local time zone</w:t>
              </w:r>
            </w:ins>
          </w:p>
        </w:tc>
      </w:tr>
      <w:tr w:rsidR="008E265F" w:rsidRPr="00027CD6" w14:paraId="0ECED16E" w14:textId="77777777" w:rsidTr="00027CD6">
        <w:tc>
          <w:tcPr>
            <w:tcW w:w="899" w:type="pct"/>
          </w:tcPr>
          <w:p w14:paraId="774B595C" w14:textId="77777777" w:rsidR="008E265F" w:rsidRPr="00027CD6" w:rsidRDefault="00FE4FD5" w:rsidP="008E265F">
            <w:pPr>
              <w:pStyle w:val="Compact"/>
              <w:rPr>
                <w:sz w:val="20"/>
                <w:szCs w:val="20"/>
              </w:rPr>
            </w:pPr>
            <w:ins w:id="343" w:author="Zach Nixon" w:date="2017-03-30T16:47:00Z">
              <w:r>
                <w:rPr>
                  <w:sz w:val="20"/>
                  <w:szCs w:val="20"/>
                </w:rPr>
                <w:t>End</w:t>
              </w:r>
            </w:ins>
            <w:ins w:id="344" w:author="Zach Nixon" w:date="2017-03-28T13:36:00Z">
              <w:r w:rsidR="006C3C23">
                <w:rPr>
                  <w:sz w:val="20"/>
                  <w:szCs w:val="20"/>
                </w:rPr>
                <w:t xml:space="preserve"> date</w:t>
              </w:r>
            </w:ins>
          </w:p>
        </w:tc>
        <w:tc>
          <w:tcPr>
            <w:tcW w:w="1158" w:type="pct"/>
          </w:tcPr>
          <w:p w14:paraId="20B003CD" w14:textId="77777777" w:rsidR="008E265F" w:rsidRPr="00027CD6" w:rsidRDefault="00FE4FD5" w:rsidP="006C3C23">
            <w:pPr>
              <w:pStyle w:val="Compact"/>
              <w:rPr>
                <w:sz w:val="20"/>
                <w:szCs w:val="20"/>
              </w:rPr>
            </w:pPr>
            <w:ins w:id="345" w:author="Zach Nixon" w:date="2017-03-30T16:47:00Z">
              <w:r>
                <w:rPr>
                  <w:sz w:val="20"/>
                  <w:szCs w:val="20"/>
                </w:rPr>
                <w:t>Ending</w:t>
              </w:r>
            </w:ins>
            <w:ins w:id="346" w:author="Zach Nixon" w:date="2017-03-28T13:37:00Z">
              <w:r w:rsidR="006C3C23">
                <w:rPr>
                  <w:sz w:val="20"/>
                  <w:szCs w:val="20"/>
                </w:rPr>
                <w:t xml:space="preserve"> date of applicability of shoreline segment</w:t>
              </w:r>
            </w:ins>
          </w:p>
        </w:tc>
        <w:tc>
          <w:tcPr>
            <w:tcW w:w="0" w:type="auto"/>
          </w:tcPr>
          <w:p w14:paraId="1B8EA02C" w14:textId="77777777" w:rsidR="008E265F" w:rsidRPr="00027CD6" w:rsidRDefault="008E265F" w:rsidP="008E265F">
            <w:pPr>
              <w:pStyle w:val="Compact"/>
              <w:rPr>
                <w:sz w:val="20"/>
                <w:szCs w:val="20"/>
              </w:rPr>
            </w:pPr>
            <w:ins w:id="347" w:author="Zach Nixon" w:date="2017-03-28T13:36:00Z">
              <w:r>
                <w:rPr>
                  <w:sz w:val="20"/>
                  <w:szCs w:val="20"/>
                </w:rPr>
                <w:t>STOP</w:t>
              </w:r>
            </w:ins>
            <w:ins w:id="348" w:author="Zach Nixon" w:date="2017-03-28T13:35:00Z">
              <w:r w:rsidRPr="00027CD6">
                <w:rPr>
                  <w:sz w:val="20"/>
                  <w:szCs w:val="20"/>
                </w:rPr>
                <w:t>_DATE</w:t>
              </w:r>
            </w:ins>
          </w:p>
        </w:tc>
        <w:tc>
          <w:tcPr>
            <w:tcW w:w="0" w:type="auto"/>
          </w:tcPr>
          <w:p w14:paraId="49A38383" w14:textId="77777777" w:rsidR="008E265F" w:rsidRPr="00027CD6" w:rsidRDefault="008E265F" w:rsidP="008E265F">
            <w:pPr>
              <w:pStyle w:val="Compact"/>
              <w:rPr>
                <w:sz w:val="20"/>
                <w:szCs w:val="20"/>
              </w:rPr>
            </w:pPr>
            <w:ins w:id="349" w:author="Zach Nixon" w:date="2017-03-28T13:35:00Z">
              <w:r w:rsidRPr="00027CD6">
                <w:rPr>
                  <w:sz w:val="20"/>
                  <w:szCs w:val="20"/>
                </w:rPr>
                <w:t>Date</w:t>
              </w:r>
            </w:ins>
          </w:p>
        </w:tc>
        <w:tc>
          <w:tcPr>
            <w:tcW w:w="0" w:type="auto"/>
          </w:tcPr>
          <w:p w14:paraId="20F91607" w14:textId="77777777" w:rsidR="008E265F" w:rsidRPr="00027CD6" w:rsidRDefault="008E265F" w:rsidP="008E265F">
            <w:pPr>
              <w:pStyle w:val="Compact"/>
              <w:rPr>
                <w:sz w:val="20"/>
                <w:szCs w:val="20"/>
              </w:rPr>
            </w:pPr>
            <w:ins w:id="350" w:author="Zach Nixon" w:date="2017-03-28T13:36:00Z">
              <w:r w:rsidRPr="00027CD6">
                <w:rPr>
                  <w:sz w:val="20"/>
                  <w:szCs w:val="20"/>
                </w:rPr>
                <w:t>Valid date in local time zone</w:t>
              </w:r>
            </w:ins>
          </w:p>
        </w:tc>
      </w:tr>
      <w:tr w:rsidR="00185476" w:rsidRPr="00027CD6" w14:paraId="52FF0EBD" w14:textId="77777777" w:rsidTr="00027CD6">
        <w:trPr>
          <w:ins w:id="351" w:author="Zach Nixon" w:date="2017-03-30T16:46:00Z"/>
        </w:trPr>
        <w:tc>
          <w:tcPr>
            <w:tcW w:w="899" w:type="pct"/>
          </w:tcPr>
          <w:p w14:paraId="2F4515FF" w14:textId="77777777" w:rsidR="00185476" w:rsidRDefault="00185476" w:rsidP="00185476">
            <w:pPr>
              <w:pStyle w:val="Compact"/>
              <w:rPr>
                <w:ins w:id="352" w:author="Zach Nixon" w:date="2017-03-30T16:46:00Z"/>
                <w:sz w:val="20"/>
                <w:szCs w:val="20"/>
              </w:rPr>
            </w:pPr>
            <w:ins w:id="353" w:author="Zach Nixon" w:date="2017-03-30T16:46:00Z">
              <w:r>
                <w:rPr>
                  <w:sz w:val="20"/>
                  <w:szCs w:val="20"/>
                </w:rPr>
                <w:t>Start Latitude</w:t>
              </w:r>
            </w:ins>
          </w:p>
        </w:tc>
        <w:tc>
          <w:tcPr>
            <w:tcW w:w="1158" w:type="pct"/>
          </w:tcPr>
          <w:p w14:paraId="0869917C" w14:textId="77777777" w:rsidR="00185476" w:rsidRDefault="0097263A" w:rsidP="00185476">
            <w:pPr>
              <w:pStyle w:val="Compact"/>
              <w:rPr>
                <w:ins w:id="354" w:author="Zach Nixon" w:date="2017-03-30T16:46:00Z"/>
                <w:sz w:val="20"/>
                <w:szCs w:val="20"/>
              </w:rPr>
            </w:pPr>
            <w:ins w:id="355" w:author="Zach Nixon" w:date="2017-03-30T17:21:00Z">
              <w:r>
                <w:rPr>
                  <w:sz w:val="20"/>
                  <w:szCs w:val="20"/>
                </w:rPr>
                <w:t>Latitude of beginning of linear segment</w:t>
              </w:r>
            </w:ins>
          </w:p>
        </w:tc>
        <w:tc>
          <w:tcPr>
            <w:tcW w:w="0" w:type="auto"/>
          </w:tcPr>
          <w:p w14:paraId="54FEFE37" w14:textId="77777777" w:rsidR="00185476" w:rsidRDefault="00185476" w:rsidP="00185476">
            <w:pPr>
              <w:pStyle w:val="Compact"/>
              <w:rPr>
                <w:ins w:id="356" w:author="Zach Nixon" w:date="2017-03-30T16:46:00Z"/>
                <w:sz w:val="20"/>
                <w:szCs w:val="20"/>
              </w:rPr>
            </w:pPr>
            <w:ins w:id="357" w:author="Zach Nixon" w:date="2017-03-30T16:46:00Z">
              <w:r>
                <w:rPr>
                  <w:sz w:val="20"/>
                  <w:szCs w:val="20"/>
                </w:rPr>
                <w:t>START_LAT</w:t>
              </w:r>
            </w:ins>
          </w:p>
        </w:tc>
        <w:tc>
          <w:tcPr>
            <w:tcW w:w="0" w:type="auto"/>
          </w:tcPr>
          <w:p w14:paraId="556B5859" w14:textId="77777777" w:rsidR="00185476" w:rsidRPr="00027CD6" w:rsidRDefault="00185476" w:rsidP="00185476">
            <w:pPr>
              <w:pStyle w:val="Compact"/>
              <w:rPr>
                <w:ins w:id="358" w:author="Zach Nixon" w:date="2017-03-30T16:46:00Z"/>
                <w:sz w:val="20"/>
                <w:szCs w:val="20"/>
              </w:rPr>
            </w:pPr>
            <w:ins w:id="359" w:author="Zach Nixon" w:date="2017-03-30T17:02:00Z">
              <w:r w:rsidRPr="00027CD6">
                <w:rPr>
                  <w:sz w:val="20"/>
                  <w:szCs w:val="20"/>
                </w:rPr>
                <w:t>Numeric</w:t>
              </w:r>
            </w:ins>
          </w:p>
        </w:tc>
        <w:tc>
          <w:tcPr>
            <w:tcW w:w="0" w:type="auto"/>
          </w:tcPr>
          <w:p w14:paraId="12293C68" w14:textId="77777777" w:rsidR="00185476" w:rsidRPr="00027CD6" w:rsidRDefault="00185476">
            <w:pPr>
              <w:pStyle w:val="Compact"/>
              <w:rPr>
                <w:ins w:id="360" w:author="Zach Nixon" w:date="2017-03-30T16:46:00Z"/>
                <w:sz w:val="20"/>
                <w:szCs w:val="20"/>
              </w:rPr>
            </w:pPr>
            <w:ins w:id="361" w:author="Zach Nixon" w:date="2017-03-30T17:02:00Z">
              <w:r w:rsidRPr="00027CD6">
                <w:rPr>
                  <w:sz w:val="20"/>
                  <w:szCs w:val="20"/>
                </w:rPr>
                <w:t xml:space="preserve">Floating point values in </w:t>
              </w:r>
              <w:r>
                <w:rPr>
                  <w:sz w:val="20"/>
                  <w:szCs w:val="20"/>
                </w:rPr>
                <w:t>decimal degrees</w:t>
              </w:r>
              <w:r w:rsidRPr="00027CD6">
                <w:rPr>
                  <w:sz w:val="20"/>
                  <w:szCs w:val="20"/>
                </w:rPr>
                <w:t xml:space="preserve">. </w:t>
              </w:r>
            </w:ins>
          </w:p>
        </w:tc>
      </w:tr>
      <w:tr w:rsidR="00185476" w:rsidRPr="00027CD6" w14:paraId="4584D825" w14:textId="77777777" w:rsidTr="00027CD6">
        <w:trPr>
          <w:ins w:id="362" w:author="Zach Nixon" w:date="2017-03-30T16:46:00Z"/>
        </w:trPr>
        <w:tc>
          <w:tcPr>
            <w:tcW w:w="899" w:type="pct"/>
          </w:tcPr>
          <w:p w14:paraId="1DE541E7" w14:textId="77777777" w:rsidR="00185476" w:rsidRDefault="00185476" w:rsidP="00185476">
            <w:pPr>
              <w:pStyle w:val="Compact"/>
              <w:rPr>
                <w:ins w:id="363" w:author="Zach Nixon" w:date="2017-03-30T16:46:00Z"/>
                <w:sz w:val="20"/>
                <w:szCs w:val="20"/>
              </w:rPr>
            </w:pPr>
            <w:ins w:id="364" w:author="Zach Nixon" w:date="2017-03-30T16:46:00Z">
              <w:r>
                <w:rPr>
                  <w:sz w:val="20"/>
                  <w:szCs w:val="20"/>
                </w:rPr>
                <w:t>Start Longitude</w:t>
              </w:r>
            </w:ins>
          </w:p>
        </w:tc>
        <w:tc>
          <w:tcPr>
            <w:tcW w:w="1158" w:type="pct"/>
          </w:tcPr>
          <w:p w14:paraId="7F1DFB34" w14:textId="77777777" w:rsidR="00185476" w:rsidRDefault="0097263A">
            <w:pPr>
              <w:pStyle w:val="Compact"/>
              <w:rPr>
                <w:ins w:id="365" w:author="Zach Nixon" w:date="2017-03-30T16:46:00Z"/>
                <w:sz w:val="20"/>
                <w:szCs w:val="20"/>
              </w:rPr>
            </w:pPr>
            <w:ins w:id="366" w:author="Zach Nixon" w:date="2017-03-30T17:21:00Z">
              <w:r>
                <w:rPr>
                  <w:sz w:val="20"/>
                  <w:szCs w:val="20"/>
                </w:rPr>
                <w:t>L</w:t>
              </w:r>
            </w:ins>
            <w:ins w:id="367" w:author="Zach Nixon" w:date="2017-03-30T17:22:00Z">
              <w:r>
                <w:rPr>
                  <w:sz w:val="20"/>
                  <w:szCs w:val="20"/>
                </w:rPr>
                <w:t>ongitude</w:t>
              </w:r>
            </w:ins>
            <w:ins w:id="368" w:author="Zach Nixon" w:date="2017-03-30T17:21:00Z">
              <w:r>
                <w:rPr>
                  <w:sz w:val="20"/>
                  <w:szCs w:val="20"/>
                </w:rPr>
                <w:t xml:space="preserve"> of beginning of linear segment</w:t>
              </w:r>
            </w:ins>
          </w:p>
        </w:tc>
        <w:tc>
          <w:tcPr>
            <w:tcW w:w="0" w:type="auto"/>
          </w:tcPr>
          <w:p w14:paraId="3C3AF440" w14:textId="77777777" w:rsidR="00185476" w:rsidRDefault="00185476" w:rsidP="00185476">
            <w:pPr>
              <w:pStyle w:val="Compact"/>
              <w:rPr>
                <w:ins w:id="369" w:author="Zach Nixon" w:date="2017-03-30T16:46:00Z"/>
                <w:sz w:val="20"/>
                <w:szCs w:val="20"/>
              </w:rPr>
            </w:pPr>
            <w:ins w:id="370" w:author="Zach Nixon" w:date="2017-03-30T16:46:00Z">
              <w:r>
                <w:rPr>
                  <w:sz w:val="20"/>
                  <w:szCs w:val="20"/>
                </w:rPr>
                <w:t>START_LON</w:t>
              </w:r>
            </w:ins>
          </w:p>
        </w:tc>
        <w:tc>
          <w:tcPr>
            <w:tcW w:w="0" w:type="auto"/>
          </w:tcPr>
          <w:p w14:paraId="3CB9068E" w14:textId="77777777" w:rsidR="00185476" w:rsidRPr="00027CD6" w:rsidRDefault="00185476" w:rsidP="00185476">
            <w:pPr>
              <w:pStyle w:val="Compact"/>
              <w:rPr>
                <w:ins w:id="371" w:author="Zach Nixon" w:date="2017-03-30T16:46:00Z"/>
                <w:sz w:val="20"/>
                <w:szCs w:val="20"/>
              </w:rPr>
            </w:pPr>
            <w:ins w:id="372" w:author="Zach Nixon" w:date="2017-03-30T17:02:00Z">
              <w:r w:rsidRPr="00027CD6">
                <w:rPr>
                  <w:sz w:val="20"/>
                  <w:szCs w:val="20"/>
                </w:rPr>
                <w:t>Numeric</w:t>
              </w:r>
            </w:ins>
          </w:p>
        </w:tc>
        <w:tc>
          <w:tcPr>
            <w:tcW w:w="0" w:type="auto"/>
          </w:tcPr>
          <w:p w14:paraId="213D3E1E" w14:textId="77777777" w:rsidR="00185476" w:rsidRPr="00027CD6" w:rsidRDefault="0097263A">
            <w:pPr>
              <w:pStyle w:val="Compact"/>
              <w:rPr>
                <w:ins w:id="373" w:author="Zach Nixon" w:date="2017-03-30T16:46:00Z"/>
                <w:sz w:val="20"/>
                <w:szCs w:val="20"/>
              </w:rPr>
            </w:pPr>
            <w:ins w:id="374" w:author="Zach Nixon" w:date="2017-03-30T17:21:00Z">
              <w:r w:rsidRPr="00027CD6">
                <w:rPr>
                  <w:sz w:val="20"/>
                  <w:szCs w:val="20"/>
                </w:rPr>
                <w:t xml:space="preserve">Floating point values in </w:t>
              </w:r>
              <w:r>
                <w:rPr>
                  <w:sz w:val="20"/>
                  <w:szCs w:val="20"/>
                </w:rPr>
                <w:t>decimal degrees</w:t>
              </w:r>
              <w:r w:rsidRPr="00027CD6">
                <w:rPr>
                  <w:sz w:val="20"/>
                  <w:szCs w:val="20"/>
                </w:rPr>
                <w:t xml:space="preserve">. </w:t>
              </w:r>
            </w:ins>
            <w:ins w:id="375" w:author="Zach Nixon" w:date="2017-03-30T17:02:00Z">
              <w:r w:rsidR="00185476" w:rsidRPr="00027CD6">
                <w:rPr>
                  <w:sz w:val="20"/>
                  <w:szCs w:val="20"/>
                </w:rPr>
                <w:t xml:space="preserve"> </w:t>
              </w:r>
            </w:ins>
          </w:p>
        </w:tc>
      </w:tr>
      <w:tr w:rsidR="0097263A" w:rsidRPr="00027CD6" w14:paraId="6FD54B42" w14:textId="77777777" w:rsidTr="00027CD6">
        <w:trPr>
          <w:ins w:id="376" w:author="Zach Nixon" w:date="2017-03-30T16:46:00Z"/>
        </w:trPr>
        <w:tc>
          <w:tcPr>
            <w:tcW w:w="899" w:type="pct"/>
          </w:tcPr>
          <w:p w14:paraId="1464D5B7" w14:textId="77777777" w:rsidR="0097263A" w:rsidRDefault="0097263A" w:rsidP="0097263A">
            <w:pPr>
              <w:pStyle w:val="Compact"/>
              <w:rPr>
                <w:ins w:id="377" w:author="Zach Nixon" w:date="2017-03-30T16:46:00Z"/>
                <w:sz w:val="20"/>
                <w:szCs w:val="20"/>
              </w:rPr>
            </w:pPr>
            <w:ins w:id="378" w:author="Zach Nixon" w:date="2017-03-30T16:46:00Z">
              <w:r>
                <w:rPr>
                  <w:sz w:val="20"/>
                  <w:szCs w:val="20"/>
                </w:rPr>
                <w:t xml:space="preserve">End </w:t>
              </w:r>
            </w:ins>
            <w:ins w:id="379" w:author="Zach Nixon" w:date="2017-03-30T17:01:00Z">
              <w:r>
                <w:rPr>
                  <w:sz w:val="20"/>
                  <w:szCs w:val="20"/>
                </w:rPr>
                <w:t>Latitude</w:t>
              </w:r>
            </w:ins>
          </w:p>
        </w:tc>
        <w:tc>
          <w:tcPr>
            <w:tcW w:w="1158" w:type="pct"/>
          </w:tcPr>
          <w:p w14:paraId="7B6791E3" w14:textId="77777777" w:rsidR="0097263A" w:rsidRDefault="0097263A">
            <w:pPr>
              <w:pStyle w:val="Compact"/>
              <w:rPr>
                <w:ins w:id="380" w:author="Zach Nixon" w:date="2017-03-30T16:46:00Z"/>
                <w:sz w:val="20"/>
                <w:szCs w:val="20"/>
              </w:rPr>
            </w:pPr>
            <w:ins w:id="381" w:author="Zach Nixon" w:date="2017-03-30T17:22:00Z">
              <w:r>
                <w:rPr>
                  <w:sz w:val="20"/>
                  <w:szCs w:val="20"/>
                </w:rPr>
                <w:t>Latitude of end of linear segment</w:t>
              </w:r>
            </w:ins>
          </w:p>
        </w:tc>
        <w:tc>
          <w:tcPr>
            <w:tcW w:w="0" w:type="auto"/>
          </w:tcPr>
          <w:p w14:paraId="4F54AB73" w14:textId="77777777" w:rsidR="0097263A" w:rsidRDefault="0097263A" w:rsidP="0097263A">
            <w:pPr>
              <w:pStyle w:val="Compact"/>
              <w:rPr>
                <w:ins w:id="382" w:author="Zach Nixon" w:date="2017-03-30T16:46:00Z"/>
                <w:sz w:val="20"/>
                <w:szCs w:val="20"/>
              </w:rPr>
            </w:pPr>
            <w:ins w:id="383" w:author="Zach Nixon" w:date="2017-03-30T17:01:00Z">
              <w:r>
                <w:rPr>
                  <w:sz w:val="20"/>
                  <w:szCs w:val="20"/>
                </w:rPr>
                <w:t>END_LAT</w:t>
              </w:r>
            </w:ins>
          </w:p>
        </w:tc>
        <w:tc>
          <w:tcPr>
            <w:tcW w:w="0" w:type="auto"/>
          </w:tcPr>
          <w:p w14:paraId="7E422986" w14:textId="77777777" w:rsidR="0097263A" w:rsidRPr="00027CD6" w:rsidRDefault="0097263A" w:rsidP="0097263A">
            <w:pPr>
              <w:pStyle w:val="Compact"/>
              <w:rPr>
                <w:ins w:id="384" w:author="Zach Nixon" w:date="2017-03-30T16:46:00Z"/>
                <w:sz w:val="20"/>
                <w:szCs w:val="20"/>
              </w:rPr>
            </w:pPr>
            <w:ins w:id="385" w:author="Zach Nixon" w:date="2017-03-30T17:02:00Z">
              <w:r w:rsidRPr="00027CD6">
                <w:rPr>
                  <w:sz w:val="20"/>
                  <w:szCs w:val="20"/>
                </w:rPr>
                <w:t>Numeric</w:t>
              </w:r>
            </w:ins>
          </w:p>
        </w:tc>
        <w:tc>
          <w:tcPr>
            <w:tcW w:w="0" w:type="auto"/>
          </w:tcPr>
          <w:p w14:paraId="4B3FF636" w14:textId="77777777" w:rsidR="0097263A" w:rsidRPr="00027CD6" w:rsidRDefault="0097263A">
            <w:pPr>
              <w:pStyle w:val="Compact"/>
              <w:rPr>
                <w:ins w:id="386" w:author="Zach Nixon" w:date="2017-03-30T16:46:00Z"/>
                <w:sz w:val="20"/>
                <w:szCs w:val="20"/>
              </w:rPr>
            </w:pPr>
            <w:ins w:id="387" w:author="Zach Nixon" w:date="2017-03-30T17:21:00Z">
              <w:r w:rsidRPr="00027CD6">
                <w:rPr>
                  <w:sz w:val="20"/>
                  <w:szCs w:val="20"/>
                </w:rPr>
                <w:t xml:space="preserve">Floating point values in </w:t>
              </w:r>
              <w:r>
                <w:rPr>
                  <w:sz w:val="20"/>
                  <w:szCs w:val="20"/>
                </w:rPr>
                <w:t>decimal degrees</w:t>
              </w:r>
              <w:r w:rsidRPr="00027CD6">
                <w:rPr>
                  <w:sz w:val="20"/>
                  <w:szCs w:val="20"/>
                </w:rPr>
                <w:t xml:space="preserve">. </w:t>
              </w:r>
            </w:ins>
            <w:ins w:id="388" w:author="Zach Nixon" w:date="2017-03-30T17:02:00Z">
              <w:r w:rsidRPr="00027CD6">
                <w:rPr>
                  <w:sz w:val="20"/>
                  <w:szCs w:val="20"/>
                </w:rPr>
                <w:t xml:space="preserve"> </w:t>
              </w:r>
            </w:ins>
            <w:ins w:id="389" w:author="Zach Nixon" w:date="2017-03-30T17:26:00Z">
              <w:r w:rsidRPr="00027CD6">
                <w:rPr>
                  <w:sz w:val="20"/>
                  <w:szCs w:val="20"/>
                </w:rPr>
                <w:t xml:space="preserve">Null values permitted only for </w:t>
              </w:r>
              <w:r>
                <w:rPr>
                  <w:sz w:val="20"/>
                  <w:szCs w:val="20"/>
                </w:rPr>
                <w:t>segments represented as a single point.</w:t>
              </w:r>
            </w:ins>
          </w:p>
        </w:tc>
      </w:tr>
      <w:tr w:rsidR="0097263A" w:rsidRPr="00027CD6" w14:paraId="0CBA60A2" w14:textId="77777777" w:rsidTr="00027CD6">
        <w:trPr>
          <w:ins w:id="390" w:author="Zach Nixon" w:date="2017-03-30T16:46:00Z"/>
        </w:trPr>
        <w:tc>
          <w:tcPr>
            <w:tcW w:w="899" w:type="pct"/>
          </w:tcPr>
          <w:p w14:paraId="64B5146B" w14:textId="77777777" w:rsidR="0097263A" w:rsidRDefault="0097263A" w:rsidP="0097263A">
            <w:pPr>
              <w:pStyle w:val="Compact"/>
              <w:rPr>
                <w:ins w:id="391" w:author="Zach Nixon" w:date="2017-03-30T16:46:00Z"/>
                <w:sz w:val="20"/>
                <w:szCs w:val="20"/>
              </w:rPr>
            </w:pPr>
            <w:ins w:id="392" w:author="Zach Nixon" w:date="2017-03-30T17:01:00Z">
              <w:r>
                <w:rPr>
                  <w:sz w:val="20"/>
                  <w:szCs w:val="20"/>
                </w:rPr>
                <w:t>End Longitude</w:t>
              </w:r>
            </w:ins>
          </w:p>
        </w:tc>
        <w:tc>
          <w:tcPr>
            <w:tcW w:w="1158" w:type="pct"/>
          </w:tcPr>
          <w:p w14:paraId="11DD2703" w14:textId="77777777" w:rsidR="0097263A" w:rsidRDefault="0097263A">
            <w:pPr>
              <w:pStyle w:val="Compact"/>
              <w:rPr>
                <w:ins w:id="393" w:author="Zach Nixon" w:date="2017-03-30T16:46:00Z"/>
                <w:sz w:val="20"/>
                <w:szCs w:val="20"/>
              </w:rPr>
            </w:pPr>
            <w:ins w:id="394" w:author="Zach Nixon" w:date="2017-03-30T17:22:00Z">
              <w:r>
                <w:rPr>
                  <w:sz w:val="20"/>
                  <w:szCs w:val="20"/>
                </w:rPr>
                <w:t>Longitude of end of linear segment</w:t>
              </w:r>
            </w:ins>
          </w:p>
        </w:tc>
        <w:tc>
          <w:tcPr>
            <w:tcW w:w="0" w:type="auto"/>
          </w:tcPr>
          <w:p w14:paraId="6C2E6545" w14:textId="77777777" w:rsidR="0097263A" w:rsidRDefault="0097263A" w:rsidP="0097263A">
            <w:pPr>
              <w:pStyle w:val="Compact"/>
              <w:rPr>
                <w:ins w:id="395" w:author="Zach Nixon" w:date="2017-03-30T16:46:00Z"/>
                <w:sz w:val="20"/>
                <w:szCs w:val="20"/>
              </w:rPr>
            </w:pPr>
            <w:ins w:id="396" w:author="Zach Nixon" w:date="2017-03-30T17:01:00Z">
              <w:r>
                <w:rPr>
                  <w:sz w:val="20"/>
                  <w:szCs w:val="20"/>
                </w:rPr>
                <w:t>END_LON</w:t>
              </w:r>
            </w:ins>
          </w:p>
        </w:tc>
        <w:tc>
          <w:tcPr>
            <w:tcW w:w="0" w:type="auto"/>
          </w:tcPr>
          <w:p w14:paraId="4AEFF756" w14:textId="77777777" w:rsidR="0097263A" w:rsidRPr="00027CD6" w:rsidRDefault="0097263A" w:rsidP="0097263A">
            <w:pPr>
              <w:pStyle w:val="Compact"/>
              <w:rPr>
                <w:ins w:id="397" w:author="Zach Nixon" w:date="2017-03-30T16:46:00Z"/>
                <w:sz w:val="20"/>
                <w:szCs w:val="20"/>
              </w:rPr>
            </w:pPr>
            <w:ins w:id="398" w:author="Zach Nixon" w:date="2017-03-30T17:02:00Z">
              <w:r w:rsidRPr="00027CD6">
                <w:rPr>
                  <w:sz w:val="20"/>
                  <w:szCs w:val="20"/>
                </w:rPr>
                <w:t>Numeric</w:t>
              </w:r>
            </w:ins>
          </w:p>
        </w:tc>
        <w:tc>
          <w:tcPr>
            <w:tcW w:w="0" w:type="auto"/>
          </w:tcPr>
          <w:p w14:paraId="72F06E0A" w14:textId="77777777" w:rsidR="0097263A" w:rsidRPr="00027CD6" w:rsidRDefault="0097263A">
            <w:pPr>
              <w:pStyle w:val="Compact"/>
              <w:rPr>
                <w:ins w:id="399" w:author="Zach Nixon" w:date="2017-03-30T16:46:00Z"/>
                <w:sz w:val="20"/>
                <w:szCs w:val="20"/>
              </w:rPr>
            </w:pPr>
            <w:ins w:id="400" w:author="Zach Nixon" w:date="2017-03-30T17:21:00Z">
              <w:r w:rsidRPr="00027CD6">
                <w:rPr>
                  <w:sz w:val="20"/>
                  <w:szCs w:val="20"/>
                </w:rPr>
                <w:t xml:space="preserve">Floating point values in </w:t>
              </w:r>
              <w:r>
                <w:rPr>
                  <w:sz w:val="20"/>
                  <w:szCs w:val="20"/>
                </w:rPr>
                <w:t>decimal degrees</w:t>
              </w:r>
              <w:r w:rsidRPr="00027CD6">
                <w:rPr>
                  <w:sz w:val="20"/>
                  <w:szCs w:val="20"/>
                </w:rPr>
                <w:t>.</w:t>
              </w:r>
            </w:ins>
            <w:ins w:id="401" w:author="Zach Nixon" w:date="2017-03-30T17:26:00Z">
              <w:r>
                <w:rPr>
                  <w:sz w:val="20"/>
                  <w:szCs w:val="20"/>
                </w:rPr>
                <w:t xml:space="preserve"> </w:t>
              </w:r>
              <w:r w:rsidRPr="00027CD6">
                <w:rPr>
                  <w:sz w:val="20"/>
                  <w:szCs w:val="20"/>
                </w:rPr>
                <w:t xml:space="preserve">Null values permitted only for </w:t>
              </w:r>
              <w:r>
                <w:rPr>
                  <w:sz w:val="20"/>
                  <w:szCs w:val="20"/>
                </w:rPr>
                <w:t>segments represented as a single point.</w:t>
              </w:r>
            </w:ins>
          </w:p>
        </w:tc>
      </w:tr>
      <w:tr w:rsidR="00185476" w:rsidRPr="00027CD6" w14:paraId="1A03FE83" w14:textId="77777777" w:rsidTr="00027CD6">
        <w:tc>
          <w:tcPr>
            <w:tcW w:w="899" w:type="pct"/>
          </w:tcPr>
          <w:p w14:paraId="6519E903" w14:textId="77777777" w:rsidR="00185476" w:rsidRPr="00027CD6" w:rsidRDefault="00185476" w:rsidP="00185476">
            <w:pPr>
              <w:pStyle w:val="Compact"/>
              <w:rPr>
                <w:sz w:val="20"/>
                <w:szCs w:val="20"/>
              </w:rPr>
            </w:pPr>
            <w:r w:rsidRPr="00027CD6">
              <w:rPr>
                <w:sz w:val="20"/>
                <w:szCs w:val="20"/>
              </w:rPr>
              <w:t>Primary ESI</w:t>
            </w:r>
          </w:p>
        </w:tc>
        <w:tc>
          <w:tcPr>
            <w:tcW w:w="1158" w:type="pct"/>
          </w:tcPr>
          <w:p w14:paraId="2E0D00D7" w14:textId="77777777" w:rsidR="00185476" w:rsidRPr="00027CD6" w:rsidRDefault="00185476" w:rsidP="00185476">
            <w:pPr>
              <w:pStyle w:val="Compact"/>
              <w:rPr>
                <w:sz w:val="20"/>
                <w:szCs w:val="20"/>
              </w:rPr>
            </w:pPr>
            <w:r w:rsidRPr="00027CD6">
              <w:rPr>
                <w:sz w:val="20"/>
                <w:szCs w:val="20"/>
              </w:rPr>
              <w:t>Primary ESI type of segment</w:t>
            </w:r>
          </w:p>
        </w:tc>
        <w:tc>
          <w:tcPr>
            <w:tcW w:w="0" w:type="auto"/>
          </w:tcPr>
          <w:p w14:paraId="43E60F66" w14:textId="77777777" w:rsidR="00185476" w:rsidRPr="00027CD6" w:rsidRDefault="00185476" w:rsidP="00185476">
            <w:pPr>
              <w:pStyle w:val="Compact"/>
              <w:rPr>
                <w:sz w:val="20"/>
                <w:szCs w:val="20"/>
              </w:rPr>
            </w:pPr>
            <w:r w:rsidRPr="00027CD6">
              <w:rPr>
                <w:sz w:val="20"/>
                <w:szCs w:val="20"/>
              </w:rPr>
              <w:t>ESI_PRIM</w:t>
            </w:r>
          </w:p>
        </w:tc>
        <w:tc>
          <w:tcPr>
            <w:tcW w:w="0" w:type="auto"/>
          </w:tcPr>
          <w:p w14:paraId="6BE986FB" w14:textId="77777777" w:rsidR="00185476" w:rsidRPr="00027CD6" w:rsidRDefault="00185476" w:rsidP="00185476">
            <w:pPr>
              <w:pStyle w:val="Compact"/>
              <w:rPr>
                <w:sz w:val="20"/>
                <w:szCs w:val="20"/>
              </w:rPr>
            </w:pPr>
            <w:r w:rsidRPr="00027CD6">
              <w:rPr>
                <w:sz w:val="20"/>
                <w:szCs w:val="20"/>
              </w:rPr>
              <w:t xml:space="preserve">Text - </w:t>
            </w:r>
            <w:proofErr w:type="spellStart"/>
            <w:r w:rsidRPr="00027CD6">
              <w:rPr>
                <w:sz w:val="20"/>
                <w:szCs w:val="20"/>
              </w:rPr>
              <w:t>Codeset</w:t>
            </w:r>
            <w:proofErr w:type="spellEnd"/>
          </w:p>
        </w:tc>
        <w:tc>
          <w:tcPr>
            <w:tcW w:w="0" w:type="auto"/>
          </w:tcPr>
          <w:p w14:paraId="78EC3D99" w14:textId="527A0387" w:rsidR="00185476" w:rsidRPr="00027CD6" w:rsidRDefault="00587A20">
            <w:pPr>
              <w:pStyle w:val="Compact"/>
              <w:rPr>
                <w:sz w:val="20"/>
                <w:szCs w:val="20"/>
              </w:rPr>
            </w:pPr>
            <w:ins w:id="402" w:author="Zach Nixon" w:date="2017-06-08T17:16:00Z">
              <w:r>
                <w:rPr>
                  <w:sz w:val="20"/>
                  <w:szCs w:val="20"/>
                </w:rPr>
                <w:t xml:space="preserve">Estuarine, Riverine, or Lacustrine Environmental Sensitivity Index (ESI) shoreline classification. </w:t>
              </w:r>
              <w:r w:rsidRPr="00027CD6">
                <w:rPr>
                  <w:sz w:val="20"/>
                  <w:szCs w:val="20"/>
                </w:rPr>
                <w:t xml:space="preserve">See </w:t>
              </w:r>
              <w:r>
                <w:fldChar w:fldCharType="begin"/>
              </w:r>
              <w:r>
                <w:instrText xml:space="preserve"> HYPERLINK "http://response.restoration.noaa.gov/sites/default/files/ESI_Guidelines.pdf" \h </w:instrText>
              </w:r>
              <w:r>
                <w:fldChar w:fldCharType="separate"/>
              </w:r>
              <w:r w:rsidRPr="00027CD6">
                <w:rPr>
                  <w:rStyle w:val="Link"/>
                  <w:sz w:val="20"/>
                  <w:szCs w:val="20"/>
                </w:rPr>
                <w:t>NOAA, 200</w:t>
              </w:r>
              <w:r>
                <w:rPr>
                  <w:rStyle w:val="Link"/>
                  <w:sz w:val="20"/>
                  <w:szCs w:val="20"/>
                </w:rPr>
                <w:t>2</w:t>
              </w:r>
              <w:r>
                <w:rPr>
                  <w:rStyle w:val="Link"/>
                  <w:sz w:val="20"/>
                  <w:szCs w:val="20"/>
                </w:rPr>
                <w:fldChar w:fldCharType="end"/>
              </w:r>
              <w:r>
                <w:rPr>
                  <w:rStyle w:val="Link"/>
                  <w:sz w:val="20"/>
                  <w:szCs w:val="20"/>
                </w:rPr>
                <w:t>;</w:t>
              </w:r>
              <w:r>
                <w:fldChar w:fldCharType="begin"/>
              </w:r>
              <w:r>
                <w:instrText xml:space="preserve"> HYPERLINK "http://response.restoration.noaa.gov/sites/default/files/manual_shore_assess_aug2013.pdf" \h </w:instrText>
              </w:r>
              <w:r>
                <w:fldChar w:fldCharType="separate"/>
              </w:r>
              <w:r w:rsidRPr="00027CD6">
                <w:rPr>
                  <w:rStyle w:val="Link"/>
                  <w:sz w:val="20"/>
                  <w:szCs w:val="20"/>
                </w:rPr>
                <w:t xml:space="preserve"> 2013</w:t>
              </w:r>
              <w:r>
                <w:rPr>
                  <w:rStyle w:val="Link"/>
                  <w:sz w:val="20"/>
                  <w:szCs w:val="20"/>
                </w:rPr>
                <w:fldChar w:fldCharType="end"/>
              </w:r>
              <w:r w:rsidRPr="00027CD6">
                <w:rPr>
                  <w:sz w:val="20"/>
                  <w:szCs w:val="20"/>
                </w:rPr>
                <w:t>.</w:t>
              </w:r>
            </w:ins>
            <w:del w:id="403" w:author="Zach Nixon" w:date="2017-03-30T14:35:00Z">
              <w:r w:rsidR="00185476" w:rsidRPr="00027CD6" w:rsidDel="002F2F7C">
                <w:rPr>
                  <w:sz w:val="20"/>
                  <w:szCs w:val="20"/>
                </w:rPr>
                <w:delText xml:space="preserve">See </w:delText>
              </w:r>
            </w:del>
            <w:del w:id="404" w:author="Zach Nixon" w:date="2017-03-30T14:32:00Z">
              <w:r w:rsidR="00185476" w:rsidDel="002F2F7C">
                <w:fldChar w:fldCharType="begin"/>
              </w:r>
              <w:r w:rsidR="00185476" w:rsidDel="002F2F7C">
                <w:delInstrText xml:space="preserve"> HYPERLINK "http://response.restoration.noaa.gov/sites/default/files/ESI_Guidelines.pdf" \h </w:delInstrText>
              </w:r>
              <w:r w:rsidR="00185476" w:rsidDel="002F2F7C">
                <w:fldChar w:fldCharType="separate"/>
              </w:r>
              <w:r w:rsidR="00185476" w:rsidRPr="00027CD6" w:rsidDel="002F2F7C">
                <w:rPr>
                  <w:rStyle w:val="Link"/>
                  <w:sz w:val="20"/>
                  <w:szCs w:val="20"/>
                </w:rPr>
                <w:delText>NOAA, 2003</w:delText>
              </w:r>
              <w:r w:rsidR="00185476" w:rsidDel="002F2F7C">
                <w:rPr>
                  <w:rStyle w:val="Link"/>
                  <w:sz w:val="20"/>
                  <w:szCs w:val="20"/>
                </w:rPr>
                <w:fldChar w:fldCharType="end"/>
              </w:r>
            </w:del>
            <w:del w:id="405" w:author="Zach Nixon" w:date="2017-03-30T14:35:00Z">
              <w:r w:rsidR="00185476" w:rsidRPr="00027CD6" w:rsidDel="002F2F7C">
                <w:rPr>
                  <w:sz w:val="20"/>
                  <w:szCs w:val="20"/>
                </w:rPr>
                <w:delText>.</w:delText>
              </w:r>
            </w:del>
          </w:p>
        </w:tc>
      </w:tr>
      <w:tr w:rsidR="00185476" w:rsidRPr="00027CD6" w:rsidDel="00BA3010" w14:paraId="0D4CA2BD" w14:textId="35A4240C" w:rsidTr="00027CD6">
        <w:trPr>
          <w:del w:id="406" w:author="Zach Nixon" w:date="2017-06-08T10:09:00Z"/>
        </w:trPr>
        <w:tc>
          <w:tcPr>
            <w:tcW w:w="899" w:type="pct"/>
          </w:tcPr>
          <w:p w14:paraId="264798AB" w14:textId="5B32544F" w:rsidR="00185476" w:rsidRPr="00027CD6" w:rsidDel="00BA3010" w:rsidRDefault="00185476" w:rsidP="00185476">
            <w:pPr>
              <w:pStyle w:val="Compact"/>
              <w:rPr>
                <w:del w:id="407" w:author="Zach Nixon" w:date="2017-06-08T10:09:00Z"/>
                <w:sz w:val="20"/>
                <w:szCs w:val="20"/>
              </w:rPr>
            </w:pPr>
            <w:del w:id="408" w:author="Zach Nixon" w:date="2017-06-08T10:09:00Z">
              <w:r w:rsidRPr="00027CD6" w:rsidDel="00BA3010">
                <w:rPr>
                  <w:sz w:val="20"/>
                  <w:szCs w:val="20"/>
                </w:rPr>
                <w:delText>Secondary ESI</w:delText>
              </w:r>
            </w:del>
          </w:p>
        </w:tc>
        <w:tc>
          <w:tcPr>
            <w:tcW w:w="1158" w:type="pct"/>
          </w:tcPr>
          <w:p w14:paraId="23B8B0FD" w14:textId="34D9343D" w:rsidR="00185476" w:rsidRPr="00027CD6" w:rsidDel="00BA3010" w:rsidRDefault="00185476" w:rsidP="00185476">
            <w:pPr>
              <w:pStyle w:val="Compact"/>
              <w:rPr>
                <w:del w:id="409" w:author="Zach Nixon" w:date="2017-06-08T10:09:00Z"/>
                <w:sz w:val="20"/>
                <w:szCs w:val="20"/>
              </w:rPr>
            </w:pPr>
            <w:del w:id="410" w:author="Zach Nixon" w:date="2017-06-08T10:09:00Z">
              <w:r w:rsidRPr="00027CD6" w:rsidDel="00BA3010">
                <w:rPr>
                  <w:sz w:val="20"/>
                  <w:szCs w:val="20"/>
                </w:rPr>
                <w:delText>Secondary ESI types present along segment</w:delText>
              </w:r>
            </w:del>
          </w:p>
        </w:tc>
        <w:tc>
          <w:tcPr>
            <w:tcW w:w="0" w:type="auto"/>
          </w:tcPr>
          <w:p w14:paraId="7F6A9DB7" w14:textId="0BB5E453" w:rsidR="00185476" w:rsidRPr="00027CD6" w:rsidDel="00BA3010" w:rsidRDefault="00185476" w:rsidP="00185476">
            <w:pPr>
              <w:pStyle w:val="Compact"/>
              <w:rPr>
                <w:del w:id="411" w:author="Zach Nixon" w:date="2017-06-08T10:09:00Z"/>
                <w:sz w:val="20"/>
                <w:szCs w:val="20"/>
              </w:rPr>
            </w:pPr>
            <w:del w:id="412" w:author="Zach Nixon" w:date="2017-06-08T10:09:00Z">
              <w:r w:rsidRPr="00027CD6" w:rsidDel="00BA3010">
                <w:rPr>
                  <w:sz w:val="20"/>
                  <w:szCs w:val="20"/>
                </w:rPr>
                <w:delText>ESI_SEC</w:delText>
              </w:r>
            </w:del>
          </w:p>
        </w:tc>
        <w:tc>
          <w:tcPr>
            <w:tcW w:w="0" w:type="auto"/>
          </w:tcPr>
          <w:p w14:paraId="38318472" w14:textId="5C0507A9" w:rsidR="00185476" w:rsidRPr="00027CD6" w:rsidDel="00BA3010" w:rsidRDefault="00185476" w:rsidP="00185476">
            <w:pPr>
              <w:pStyle w:val="Compact"/>
              <w:rPr>
                <w:del w:id="413" w:author="Zach Nixon" w:date="2017-06-08T10:09:00Z"/>
                <w:sz w:val="20"/>
                <w:szCs w:val="20"/>
              </w:rPr>
            </w:pPr>
            <w:del w:id="414" w:author="Zach Nixon" w:date="2017-06-08T10:09:00Z">
              <w:r w:rsidRPr="00027CD6" w:rsidDel="00BA3010">
                <w:rPr>
                  <w:sz w:val="20"/>
                  <w:szCs w:val="20"/>
                </w:rPr>
                <w:delText>Text - Codeset</w:delText>
              </w:r>
            </w:del>
          </w:p>
        </w:tc>
        <w:tc>
          <w:tcPr>
            <w:tcW w:w="0" w:type="auto"/>
          </w:tcPr>
          <w:p w14:paraId="5EB2D2C4" w14:textId="078287E5" w:rsidR="00185476" w:rsidRPr="00027CD6" w:rsidDel="00BA3010" w:rsidRDefault="00185476">
            <w:pPr>
              <w:pStyle w:val="Compact"/>
              <w:rPr>
                <w:del w:id="415" w:author="Zach Nixon" w:date="2017-06-08T10:09:00Z"/>
                <w:sz w:val="20"/>
                <w:szCs w:val="20"/>
              </w:rPr>
            </w:pPr>
            <w:del w:id="416" w:author="Zach Nixon" w:date="2017-03-30T14:35:00Z">
              <w:r w:rsidRPr="00027CD6" w:rsidDel="002F2F7C">
                <w:rPr>
                  <w:sz w:val="20"/>
                  <w:szCs w:val="20"/>
                </w:rPr>
                <w:delText xml:space="preserve">See </w:delText>
              </w:r>
            </w:del>
            <w:del w:id="417" w:author="Zach Nixon" w:date="2017-03-30T14:32:00Z">
              <w:r w:rsidDel="002F2F7C">
                <w:fldChar w:fldCharType="begin"/>
              </w:r>
              <w:r w:rsidDel="002F2F7C">
                <w:delInstrText xml:space="preserve"> HYPERLINK "http://response.restoration.noaa.gov/sites/default/files/ESI_Guidelines.pdf" \h </w:delInstrText>
              </w:r>
              <w:r w:rsidDel="002F2F7C">
                <w:fldChar w:fldCharType="separate"/>
              </w:r>
              <w:r w:rsidRPr="00027CD6" w:rsidDel="002F2F7C">
                <w:rPr>
                  <w:rStyle w:val="Link"/>
                  <w:sz w:val="20"/>
                  <w:szCs w:val="20"/>
                </w:rPr>
                <w:delText>NOAA, 2003</w:delText>
              </w:r>
              <w:r w:rsidDel="002F2F7C">
                <w:rPr>
                  <w:rStyle w:val="Link"/>
                  <w:sz w:val="20"/>
                  <w:szCs w:val="20"/>
                </w:rPr>
                <w:fldChar w:fldCharType="end"/>
              </w:r>
            </w:del>
            <w:del w:id="418" w:author="Zach Nixon" w:date="2017-03-30T14:35:00Z">
              <w:r w:rsidRPr="00027CD6" w:rsidDel="002F2F7C">
                <w:rPr>
                  <w:sz w:val="20"/>
                  <w:szCs w:val="20"/>
                </w:rPr>
                <w:delText>.</w:delText>
              </w:r>
            </w:del>
            <w:del w:id="419" w:author="Zach Nixon" w:date="2017-06-08T10:09:00Z">
              <w:r w:rsidRPr="00027CD6" w:rsidDel="00BA3010">
                <w:rPr>
                  <w:sz w:val="20"/>
                  <w:szCs w:val="20"/>
                </w:rPr>
                <w:delText xml:space="preserve"> If required, additional fields required to hold additional secondary codes</w:delText>
              </w:r>
            </w:del>
          </w:p>
        </w:tc>
      </w:tr>
      <w:tr w:rsidR="00185476" w:rsidRPr="00027CD6" w:rsidDel="00BA3010" w14:paraId="490BAF8C" w14:textId="6A04129F" w:rsidTr="00027CD6">
        <w:trPr>
          <w:del w:id="420" w:author="Zach Nixon" w:date="2017-06-08T10:09:00Z"/>
        </w:trPr>
        <w:tc>
          <w:tcPr>
            <w:tcW w:w="899" w:type="pct"/>
          </w:tcPr>
          <w:p w14:paraId="500BF7F6" w14:textId="7507C19D" w:rsidR="00185476" w:rsidRPr="00027CD6" w:rsidDel="00BA3010" w:rsidRDefault="00185476" w:rsidP="00185476">
            <w:pPr>
              <w:pStyle w:val="Compact"/>
              <w:rPr>
                <w:del w:id="421" w:author="Zach Nixon" w:date="2017-06-08T10:09:00Z"/>
                <w:sz w:val="20"/>
                <w:szCs w:val="20"/>
              </w:rPr>
            </w:pPr>
            <w:del w:id="422" w:author="Zach Nixon" w:date="2017-06-08T10:09:00Z">
              <w:r w:rsidRPr="00027CD6" w:rsidDel="00BA3010">
                <w:rPr>
                  <w:sz w:val="20"/>
                  <w:szCs w:val="20"/>
                </w:rPr>
                <w:delText>Backshore type</w:delText>
              </w:r>
            </w:del>
          </w:p>
        </w:tc>
        <w:tc>
          <w:tcPr>
            <w:tcW w:w="1158" w:type="pct"/>
          </w:tcPr>
          <w:p w14:paraId="76348742" w14:textId="459B9B65" w:rsidR="00185476" w:rsidRPr="00027CD6" w:rsidDel="00BA3010" w:rsidRDefault="00185476" w:rsidP="00185476">
            <w:pPr>
              <w:pStyle w:val="Compact"/>
              <w:rPr>
                <w:del w:id="423" w:author="Zach Nixon" w:date="2017-06-08T10:09:00Z"/>
                <w:sz w:val="20"/>
                <w:szCs w:val="20"/>
              </w:rPr>
            </w:pPr>
            <w:del w:id="424" w:author="Zach Nixon" w:date="2017-06-08T10:09:00Z">
              <w:r w:rsidRPr="00027CD6" w:rsidDel="00BA3010">
                <w:rPr>
                  <w:sz w:val="20"/>
                  <w:szCs w:val="20"/>
                </w:rPr>
                <w:delText>Boolean indicator of presence of cliff/slope</w:delText>
              </w:r>
            </w:del>
          </w:p>
        </w:tc>
        <w:tc>
          <w:tcPr>
            <w:tcW w:w="0" w:type="auto"/>
          </w:tcPr>
          <w:p w14:paraId="5835E896" w14:textId="7DA5592A" w:rsidR="00185476" w:rsidRPr="00027CD6" w:rsidDel="00BA3010" w:rsidRDefault="00185476" w:rsidP="00185476">
            <w:pPr>
              <w:pStyle w:val="Compact"/>
              <w:rPr>
                <w:del w:id="425" w:author="Zach Nixon" w:date="2017-06-08T10:09:00Z"/>
                <w:sz w:val="20"/>
                <w:szCs w:val="20"/>
              </w:rPr>
            </w:pPr>
            <w:del w:id="426" w:author="Zach Nixon" w:date="2017-06-08T10:09:00Z">
              <w:r w:rsidRPr="00027CD6" w:rsidDel="00BA3010">
                <w:rPr>
                  <w:sz w:val="20"/>
                  <w:szCs w:val="20"/>
                </w:rPr>
                <w:delText>BACK_CLIFF</w:delText>
              </w:r>
            </w:del>
          </w:p>
        </w:tc>
        <w:tc>
          <w:tcPr>
            <w:tcW w:w="0" w:type="auto"/>
          </w:tcPr>
          <w:p w14:paraId="272894D7" w14:textId="4B5A9A8A" w:rsidR="00185476" w:rsidRPr="00027CD6" w:rsidDel="00BA3010" w:rsidRDefault="00185476" w:rsidP="00185476">
            <w:pPr>
              <w:pStyle w:val="Compact"/>
              <w:rPr>
                <w:del w:id="427" w:author="Zach Nixon" w:date="2017-06-08T10:09:00Z"/>
                <w:sz w:val="20"/>
                <w:szCs w:val="20"/>
              </w:rPr>
            </w:pPr>
            <w:del w:id="428" w:author="Zach Nixon" w:date="2017-06-08T10:09:00Z">
              <w:r w:rsidRPr="00027CD6" w:rsidDel="00BA3010">
                <w:rPr>
                  <w:sz w:val="20"/>
                  <w:szCs w:val="20"/>
                </w:rPr>
                <w:delText>Boolean</w:delText>
              </w:r>
            </w:del>
          </w:p>
        </w:tc>
        <w:tc>
          <w:tcPr>
            <w:tcW w:w="0" w:type="auto"/>
          </w:tcPr>
          <w:p w14:paraId="5AE2C77B" w14:textId="6103CE09" w:rsidR="00185476" w:rsidRPr="00027CD6" w:rsidDel="00BA3010" w:rsidRDefault="00185476">
            <w:pPr>
              <w:pStyle w:val="Compact"/>
              <w:rPr>
                <w:del w:id="429" w:author="Zach Nixon" w:date="2017-06-08T10:09:00Z"/>
                <w:sz w:val="20"/>
                <w:szCs w:val="20"/>
              </w:rPr>
            </w:pPr>
            <w:del w:id="430" w:author="Zach Nixon" w:date="2017-06-08T10:09:00Z">
              <w:r w:rsidRPr="00027CD6" w:rsidDel="00BA3010">
                <w:rPr>
                  <w:sz w:val="20"/>
                  <w:szCs w:val="20"/>
                </w:rPr>
                <w:delText>T</w:delText>
              </w:r>
            </w:del>
            <w:del w:id="431" w:author="Zach Nixon" w:date="2017-03-30T16:44:00Z">
              <w:r w:rsidRPr="00027CD6" w:rsidDel="00FE4FD5">
                <w:rPr>
                  <w:sz w:val="20"/>
                  <w:szCs w:val="20"/>
                </w:rPr>
                <w:delText>/F</w:delText>
              </w:r>
            </w:del>
          </w:p>
        </w:tc>
      </w:tr>
      <w:tr w:rsidR="00185476" w:rsidRPr="00027CD6" w:rsidDel="00BA3010" w14:paraId="72C2E9F7" w14:textId="16BDD7BA" w:rsidTr="00027CD6">
        <w:trPr>
          <w:del w:id="432" w:author="Zach Nixon" w:date="2017-06-08T10:09:00Z"/>
        </w:trPr>
        <w:tc>
          <w:tcPr>
            <w:tcW w:w="899" w:type="pct"/>
          </w:tcPr>
          <w:p w14:paraId="605A5CFB" w14:textId="394B586C" w:rsidR="00185476" w:rsidRPr="00027CD6" w:rsidDel="00BA3010" w:rsidRDefault="00185476" w:rsidP="00185476">
            <w:pPr>
              <w:pStyle w:val="Compact"/>
              <w:rPr>
                <w:del w:id="433" w:author="Zach Nixon" w:date="2017-06-08T10:09:00Z"/>
                <w:sz w:val="20"/>
                <w:szCs w:val="20"/>
              </w:rPr>
            </w:pPr>
            <w:del w:id="434" w:author="Zach Nixon" w:date="2017-06-08T10:09:00Z">
              <w:r w:rsidRPr="00027CD6" w:rsidDel="00BA3010">
                <w:rPr>
                  <w:sz w:val="20"/>
                  <w:szCs w:val="20"/>
                </w:rPr>
                <w:delText>Backshore type</w:delText>
              </w:r>
            </w:del>
          </w:p>
        </w:tc>
        <w:tc>
          <w:tcPr>
            <w:tcW w:w="1158" w:type="pct"/>
          </w:tcPr>
          <w:p w14:paraId="05AE0232" w14:textId="1A8BE7FA" w:rsidR="00185476" w:rsidRPr="00027CD6" w:rsidDel="00BA3010" w:rsidRDefault="00185476" w:rsidP="00185476">
            <w:pPr>
              <w:pStyle w:val="Compact"/>
              <w:rPr>
                <w:del w:id="435" w:author="Zach Nixon" w:date="2017-06-08T10:09:00Z"/>
                <w:sz w:val="20"/>
                <w:szCs w:val="20"/>
              </w:rPr>
            </w:pPr>
            <w:del w:id="436" w:author="Zach Nixon" w:date="2017-06-08T10:09:00Z">
              <w:r w:rsidRPr="00027CD6" w:rsidDel="00BA3010">
                <w:rPr>
                  <w:sz w:val="20"/>
                  <w:szCs w:val="20"/>
                </w:rPr>
                <w:delText>Boolean indicator of presence of lowland</w:delText>
              </w:r>
            </w:del>
          </w:p>
        </w:tc>
        <w:tc>
          <w:tcPr>
            <w:tcW w:w="0" w:type="auto"/>
          </w:tcPr>
          <w:p w14:paraId="7F96F90C" w14:textId="044F12E7" w:rsidR="00185476" w:rsidRPr="00027CD6" w:rsidDel="00BA3010" w:rsidRDefault="00185476" w:rsidP="00185476">
            <w:pPr>
              <w:pStyle w:val="Compact"/>
              <w:rPr>
                <w:del w:id="437" w:author="Zach Nixon" w:date="2017-06-08T10:09:00Z"/>
                <w:sz w:val="20"/>
                <w:szCs w:val="20"/>
              </w:rPr>
            </w:pPr>
            <w:del w:id="438" w:author="Zach Nixon" w:date="2017-06-08T10:09:00Z">
              <w:r w:rsidRPr="00027CD6" w:rsidDel="00BA3010">
                <w:rPr>
                  <w:sz w:val="20"/>
                  <w:szCs w:val="20"/>
                </w:rPr>
                <w:delText>BACK_LOW</w:delText>
              </w:r>
            </w:del>
          </w:p>
        </w:tc>
        <w:tc>
          <w:tcPr>
            <w:tcW w:w="0" w:type="auto"/>
          </w:tcPr>
          <w:p w14:paraId="5DDD4D19" w14:textId="318C250C" w:rsidR="00185476" w:rsidRPr="00027CD6" w:rsidDel="00BA3010" w:rsidRDefault="00185476" w:rsidP="00185476">
            <w:pPr>
              <w:pStyle w:val="Compact"/>
              <w:rPr>
                <w:del w:id="439" w:author="Zach Nixon" w:date="2017-06-08T10:09:00Z"/>
                <w:sz w:val="20"/>
                <w:szCs w:val="20"/>
              </w:rPr>
            </w:pPr>
            <w:del w:id="440" w:author="Zach Nixon" w:date="2017-06-08T10:09:00Z">
              <w:r w:rsidRPr="00027CD6" w:rsidDel="00BA3010">
                <w:rPr>
                  <w:sz w:val="20"/>
                  <w:szCs w:val="20"/>
                </w:rPr>
                <w:delText>Boolean</w:delText>
              </w:r>
            </w:del>
          </w:p>
        </w:tc>
        <w:tc>
          <w:tcPr>
            <w:tcW w:w="0" w:type="auto"/>
          </w:tcPr>
          <w:p w14:paraId="0DE3AF25" w14:textId="27161F5C" w:rsidR="00185476" w:rsidRPr="00027CD6" w:rsidDel="00BA3010" w:rsidRDefault="00185476" w:rsidP="00185476">
            <w:pPr>
              <w:pStyle w:val="Compact"/>
              <w:rPr>
                <w:del w:id="441" w:author="Zach Nixon" w:date="2017-06-08T10:09:00Z"/>
                <w:sz w:val="20"/>
                <w:szCs w:val="20"/>
              </w:rPr>
            </w:pPr>
            <w:del w:id="442" w:author="Zach Nixon" w:date="2017-03-30T16:45:00Z">
              <w:r w:rsidRPr="00027CD6" w:rsidDel="00FE4FD5">
                <w:rPr>
                  <w:sz w:val="20"/>
                  <w:szCs w:val="20"/>
                </w:rPr>
                <w:delText>T/F</w:delText>
              </w:r>
            </w:del>
          </w:p>
        </w:tc>
      </w:tr>
      <w:tr w:rsidR="00185476" w:rsidRPr="00027CD6" w:rsidDel="00BA3010" w14:paraId="5A282104" w14:textId="36E7A685" w:rsidTr="00027CD6">
        <w:trPr>
          <w:del w:id="443" w:author="Zach Nixon" w:date="2017-06-08T10:09:00Z"/>
        </w:trPr>
        <w:tc>
          <w:tcPr>
            <w:tcW w:w="899" w:type="pct"/>
          </w:tcPr>
          <w:p w14:paraId="3A96AC88" w14:textId="0C09C31B" w:rsidR="00185476" w:rsidRPr="00027CD6" w:rsidDel="00BA3010" w:rsidRDefault="00185476" w:rsidP="00185476">
            <w:pPr>
              <w:pStyle w:val="Compact"/>
              <w:rPr>
                <w:del w:id="444" w:author="Zach Nixon" w:date="2017-06-08T10:09:00Z"/>
                <w:sz w:val="20"/>
                <w:szCs w:val="20"/>
              </w:rPr>
            </w:pPr>
            <w:del w:id="445" w:author="Zach Nixon" w:date="2017-06-08T10:09:00Z">
              <w:r w:rsidRPr="00027CD6" w:rsidDel="00BA3010">
                <w:rPr>
                  <w:sz w:val="20"/>
                  <w:szCs w:val="20"/>
                </w:rPr>
                <w:delText>Backshore type</w:delText>
              </w:r>
            </w:del>
          </w:p>
        </w:tc>
        <w:tc>
          <w:tcPr>
            <w:tcW w:w="1158" w:type="pct"/>
          </w:tcPr>
          <w:p w14:paraId="4165A45D" w14:textId="6D8E8FB0" w:rsidR="00185476" w:rsidRPr="00027CD6" w:rsidDel="00BA3010" w:rsidRDefault="00185476" w:rsidP="00185476">
            <w:pPr>
              <w:pStyle w:val="Compact"/>
              <w:rPr>
                <w:del w:id="446" w:author="Zach Nixon" w:date="2017-06-08T10:09:00Z"/>
                <w:sz w:val="20"/>
                <w:szCs w:val="20"/>
              </w:rPr>
            </w:pPr>
            <w:del w:id="447" w:author="Zach Nixon" w:date="2017-06-08T10:09:00Z">
              <w:r w:rsidRPr="00027CD6" w:rsidDel="00BA3010">
                <w:rPr>
                  <w:sz w:val="20"/>
                  <w:szCs w:val="20"/>
                </w:rPr>
                <w:delText>Boolean indicator of presence of beach</w:delText>
              </w:r>
            </w:del>
          </w:p>
        </w:tc>
        <w:tc>
          <w:tcPr>
            <w:tcW w:w="0" w:type="auto"/>
          </w:tcPr>
          <w:p w14:paraId="735F5E25" w14:textId="112B4B93" w:rsidR="00185476" w:rsidRPr="00027CD6" w:rsidDel="00BA3010" w:rsidRDefault="00185476" w:rsidP="00185476">
            <w:pPr>
              <w:pStyle w:val="Compact"/>
              <w:rPr>
                <w:del w:id="448" w:author="Zach Nixon" w:date="2017-06-08T10:09:00Z"/>
                <w:sz w:val="20"/>
                <w:szCs w:val="20"/>
              </w:rPr>
            </w:pPr>
            <w:del w:id="449" w:author="Zach Nixon" w:date="2017-06-08T10:09:00Z">
              <w:r w:rsidRPr="00027CD6" w:rsidDel="00BA3010">
                <w:rPr>
                  <w:sz w:val="20"/>
                  <w:szCs w:val="20"/>
                </w:rPr>
                <w:delText>BACK_BEACH</w:delText>
              </w:r>
            </w:del>
          </w:p>
        </w:tc>
        <w:tc>
          <w:tcPr>
            <w:tcW w:w="0" w:type="auto"/>
          </w:tcPr>
          <w:p w14:paraId="2CABB3E5" w14:textId="44FF0AF6" w:rsidR="00185476" w:rsidRPr="00027CD6" w:rsidDel="00BA3010" w:rsidRDefault="00185476" w:rsidP="00185476">
            <w:pPr>
              <w:pStyle w:val="Compact"/>
              <w:rPr>
                <w:del w:id="450" w:author="Zach Nixon" w:date="2017-06-08T10:09:00Z"/>
                <w:sz w:val="20"/>
                <w:szCs w:val="20"/>
              </w:rPr>
            </w:pPr>
            <w:del w:id="451" w:author="Zach Nixon" w:date="2017-06-08T10:09:00Z">
              <w:r w:rsidRPr="00027CD6" w:rsidDel="00BA3010">
                <w:rPr>
                  <w:sz w:val="20"/>
                  <w:szCs w:val="20"/>
                </w:rPr>
                <w:delText>Boolean</w:delText>
              </w:r>
            </w:del>
          </w:p>
        </w:tc>
        <w:tc>
          <w:tcPr>
            <w:tcW w:w="0" w:type="auto"/>
          </w:tcPr>
          <w:p w14:paraId="522114CF" w14:textId="52CA5339" w:rsidR="00185476" w:rsidRPr="00027CD6" w:rsidDel="00BA3010" w:rsidRDefault="00185476" w:rsidP="00185476">
            <w:pPr>
              <w:pStyle w:val="Compact"/>
              <w:rPr>
                <w:del w:id="452" w:author="Zach Nixon" w:date="2017-06-08T10:09:00Z"/>
                <w:sz w:val="20"/>
                <w:szCs w:val="20"/>
              </w:rPr>
            </w:pPr>
            <w:del w:id="453" w:author="Zach Nixon" w:date="2017-03-30T16:45:00Z">
              <w:r w:rsidRPr="00027CD6" w:rsidDel="00FE4FD5">
                <w:rPr>
                  <w:sz w:val="20"/>
                  <w:szCs w:val="20"/>
                </w:rPr>
                <w:delText>T/F</w:delText>
              </w:r>
            </w:del>
          </w:p>
        </w:tc>
      </w:tr>
      <w:tr w:rsidR="00185476" w:rsidRPr="00027CD6" w:rsidDel="00BA3010" w14:paraId="358199D0" w14:textId="561D1198" w:rsidTr="00027CD6">
        <w:trPr>
          <w:del w:id="454" w:author="Zach Nixon" w:date="2017-06-08T10:09:00Z"/>
        </w:trPr>
        <w:tc>
          <w:tcPr>
            <w:tcW w:w="899" w:type="pct"/>
          </w:tcPr>
          <w:p w14:paraId="50876BCC" w14:textId="6FEC1CF9" w:rsidR="00185476" w:rsidRPr="00027CD6" w:rsidDel="00BA3010" w:rsidRDefault="00185476" w:rsidP="00185476">
            <w:pPr>
              <w:pStyle w:val="Compact"/>
              <w:rPr>
                <w:del w:id="455" w:author="Zach Nixon" w:date="2017-06-08T10:09:00Z"/>
                <w:sz w:val="20"/>
                <w:szCs w:val="20"/>
              </w:rPr>
            </w:pPr>
            <w:del w:id="456" w:author="Zach Nixon" w:date="2017-06-08T10:09:00Z">
              <w:r w:rsidRPr="00027CD6" w:rsidDel="00BA3010">
                <w:rPr>
                  <w:sz w:val="20"/>
                  <w:szCs w:val="20"/>
                </w:rPr>
                <w:delText>Backshore type</w:delText>
              </w:r>
            </w:del>
          </w:p>
        </w:tc>
        <w:tc>
          <w:tcPr>
            <w:tcW w:w="1158" w:type="pct"/>
          </w:tcPr>
          <w:p w14:paraId="763F46AD" w14:textId="5020626F" w:rsidR="00185476" w:rsidRPr="00027CD6" w:rsidDel="00BA3010" w:rsidRDefault="00185476" w:rsidP="00185476">
            <w:pPr>
              <w:pStyle w:val="Compact"/>
              <w:rPr>
                <w:del w:id="457" w:author="Zach Nixon" w:date="2017-06-08T10:09:00Z"/>
                <w:sz w:val="20"/>
                <w:szCs w:val="20"/>
              </w:rPr>
            </w:pPr>
            <w:del w:id="458" w:author="Zach Nixon" w:date="2017-06-08T10:09:00Z">
              <w:r w:rsidRPr="00027CD6" w:rsidDel="00BA3010">
                <w:rPr>
                  <w:sz w:val="20"/>
                  <w:szCs w:val="20"/>
                </w:rPr>
                <w:delText>Boolean indicator of presence of Dune</w:delText>
              </w:r>
            </w:del>
          </w:p>
        </w:tc>
        <w:tc>
          <w:tcPr>
            <w:tcW w:w="0" w:type="auto"/>
          </w:tcPr>
          <w:p w14:paraId="74874551" w14:textId="056D1E69" w:rsidR="00185476" w:rsidRPr="00027CD6" w:rsidDel="00BA3010" w:rsidRDefault="00185476" w:rsidP="00185476">
            <w:pPr>
              <w:pStyle w:val="Compact"/>
              <w:rPr>
                <w:del w:id="459" w:author="Zach Nixon" w:date="2017-06-08T10:09:00Z"/>
                <w:sz w:val="20"/>
                <w:szCs w:val="20"/>
              </w:rPr>
            </w:pPr>
            <w:del w:id="460" w:author="Zach Nixon" w:date="2017-06-08T10:09:00Z">
              <w:r w:rsidRPr="00027CD6" w:rsidDel="00BA3010">
                <w:rPr>
                  <w:sz w:val="20"/>
                  <w:szCs w:val="20"/>
                </w:rPr>
                <w:delText>BACK_DUNE</w:delText>
              </w:r>
            </w:del>
          </w:p>
        </w:tc>
        <w:tc>
          <w:tcPr>
            <w:tcW w:w="0" w:type="auto"/>
          </w:tcPr>
          <w:p w14:paraId="047B38FA" w14:textId="46344CB4" w:rsidR="00185476" w:rsidRPr="00027CD6" w:rsidDel="00BA3010" w:rsidRDefault="00185476" w:rsidP="00185476">
            <w:pPr>
              <w:pStyle w:val="Compact"/>
              <w:rPr>
                <w:del w:id="461" w:author="Zach Nixon" w:date="2017-06-08T10:09:00Z"/>
                <w:sz w:val="20"/>
                <w:szCs w:val="20"/>
              </w:rPr>
            </w:pPr>
            <w:del w:id="462" w:author="Zach Nixon" w:date="2017-06-08T10:09:00Z">
              <w:r w:rsidRPr="00027CD6" w:rsidDel="00BA3010">
                <w:rPr>
                  <w:sz w:val="20"/>
                  <w:szCs w:val="20"/>
                </w:rPr>
                <w:delText>Boolean</w:delText>
              </w:r>
            </w:del>
          </w:p>
        </w:tc>
        <w:tc>
          <w:tcPr>
            <w:tcW w:w="0" w:type="auto"/>
          </w:tcPr>
          <w:p w14:paraId="06458EBD" w14:textId="15AAD794" w:rsidR="00185476" w:rsidRPr="00027CD6" w:rsidDel="00BA3010" w:rsidRDefault="00185476" w:rsidP="00185476">
            <w:pPr>
              <w:pStyle w:val="Compact"/>
              <w:rPr>
                <w:del w:id="463" w:author="Zach Nixon" w:date="2017-06-08T10:09:00Z"/>
                <w:sz w:val="20"/>
                <w:szCs w:val="20"/>
              </w:rPr>
            </w:pPr>
            <w:del w:id="464" w:author="Zach Nixon" w:date="2017-03-30T16:45:00Z">
              <w:r w:rsidRPr="00027CD6" w:rsidDel="00FE4FD5">
                <w:rPr>
                  <w:sz w:val="20"/>
                  <w:szCs w:val="20"/>
                </w:rPr>
                <w:delText>T/F</w:delText>
              </w:r>
            </w:del>
          </w:p>
        </w:tc>
      </w:tr>
      <w:tr w:rsidR="00185476" w:rsidRPr="00027CD6" w:rsidDel="00BA3010" w14:paraId="4F0372E0" w14:textId="323342B8" w:rsidTr="00027CD6">
        <w:trPr>
          <w:del w:id="465" w:author="Zach Nixon" w:date="2017-06-08T10:09:00Z"/>
        </w:trPr>
        <w:tc>
          <w:tcPr>
            <w:tcW w:w="899" w:type="pct"/>
          </w:tcPr>
          <w:p w14:paraId="47F6A065" w14:textId="3438E357" w:rsidR="00185476" w:rsidRPr="00027CD6" w:rsidDel="00BA3010" w:rsidRDefault="00185476" w:rsidP="00185476">
            <w:pPr>
              <w:pStyle w:val="Compact"/>
              <w:rPr>
                <w:del w:id="466" w:author="Zach Nixon" w:date="2017-06-08T10:09:00Z"/>
                <w:sz w:val="20"/>
                <w:szCs w:val="20"/>
              </w:rPr>
            </w:pPr>
            <w:del w:id="467" w:author="Zach Nixon" w:date="2017-06-08T10:09:00Z">
              <w:r w:rsidRPr="00027CD6" w:rsidDel="00BA3010">
                <w:rPr>
                  <w:sz w:val="20"/>
                  <w:szCs w:val="20"/>
                </w:rPr>
                <w:delText>Backshore type</w:delText>
              </w:r>
            </w:del>
          </w:p>
        </w:tc>
        <w:tc>
          <w:tcPr>
            <w:tcW w:w="1158" w:type="pct"/>
          </w:tcPr>
          <w:p w14:paraId="5B7428BE" w14:textId="05764265" w:rsidR="00185476" w:rsidRPr="00027CD6" w:rsidDel="00BA3010" w:rsidRDefault="00185476" w:rsidP="00185476">
            <w:pPr>
              <w:pStyle w:val="Compact"/>
              <w:rPr>
                <w:del w:id="468" w:author="Zach Nixon" w:date="2017-06-08T10:09:00Z"/>
                <w:sz w:val="20"/>
                <w:szCs w:val="20"/>
              </w:rPr>
            </w:pPr>
            <w:del w:id="469" w:author="Zach Nixon" w:date="2017-06-08T10:09:00Z">
              <w:r w:rsidRPr="00027CD6" w:rsidDel="00BA3010">
                <w:rPr>
                  <w:sz w:val="20"/>
                  <w:szCs w:val="20"/>
                </w:rPr>
                <w:delText>Boolean indicator of presence of wetland</w:delText>
              </w:r>
            </w:del>
          </w:p>
        </w:tc>
        <w:tc>
          <w:tcPr>
            <w:tcW w:w="0" w:type="auto"/>
          </w:tcPr>
          <w:p w14:paraId="124BEA00" w14:textId="6F4AF37A" w:rsidR="00185476" w:rsidRPr="00027CD6" w:rsidDel="00BA3010" w:rsidRDefault="00185476" w:rsidP="00185476">
            <w:pPr>
              <w:pStyle w:val="Compact"/>
              <w:rPr>
                <w:del w:id="470" w:author="Zach Nixon" w:date="2017-06-08T10:09:00Z"/>
                <w:sz w:val="20"/>
                <w:szCs w:val="20"/>
              </w:rPr>
            </w:pPr>
            <w:del w:id="471" w:author="Zach Nixon" w:date="2017-06-08T10:09:00Z">
              <w:r w:rsidRPr="00027CD6" w:rsidDel="00BA3010">
                <w:rPr>
                  <w:sz w:val="20"/>
                  <w:szCs w:val="20"/>
                </w:rPr>
                <w:delText>BACK_WETL</w:delText>
              </w:r>
            </w:del>
          </w:p>
        </w:tc>
        <w:tc>
          <w:tcPr>
            <w:tcW w:w="0" w:type="auto"/>
          </w:tcPr>
          <w:p w14:paraId="055CC7D6" w14:textId="296B7EBE" w:rsidR="00185476" w:rsidRPr="00027CD6" w:rsidDel="00BA3010" w:rsidRDefault="00185476" w:rsidP="00185476">
            <w:pPr>
              <w:pStyle w:val="Compact"/>
              <w:rPr>
                <w:del w:id="472" w:author="Zach Nixon" w:date="2017-06-08T10:09:00Z"/>
                <w:sz w:val="20"/>
                <w:szCs w:val="20"/>
              </w:rPr>
            </w:pPr>
            <w:del w:id="473" w:author="Zach Nixon" w:date="2017-06-08T10:09:00Z">
              <w:r w:rsidRPr="00027CD6" w:rsidDel="00BA3010">
                <w:rPr>
                  <w:sz w:val="20"/>
                  <w:szCs w:val="20"/>
                </w:rPr>
                <w:delText>Boolean</w:delText>
              </w:r>
            </w:del>
          </w:p>
        </w:tc>
        <w:tc>
          <w:tcPr>
            <w:tcW w:w="0" w:type="auto"/>
          </w:tcPr>
          <w:p w14:paraId="536B1B4E" w14:textId="4C59F5B0" w:rsidR="00185476" w:rsidRPr="00027CD6" w:rsidDel="00BA3010" w:rsidRDefault="00185476" w:rsidP="00185476">
            <w:pPr>
              <w:pStyle w:val="Compact"/>
              <w:rPr>
                <w:del w:id="474" w:author="Zach Nixon" w:date="2017-06-08T10:09:00Z"/>
                <w:sz w:val="20"/>
                <w:szCs w:val="20"/>
              </w:rPr>
            </w:pPr>
            <w:del w:id="475" w:author="Zach Nixon" w:date="2017-03-30T16:45:00Z">
              <w:r w:rsidRPr="00027CD6" w:rsidDel="00FE4FD5">
                <w:rPr>
                  <w:sz w:val="20"/>
                  <w:szCs w:val="20"/>
                </w:rPr>
                <w:delText>T/F</w:delText>
              </w:r>
            </w:del>
          </w:p>
        </w:tc>
      </w:tr>
      <w:tr w:rsidR="00185476" w:rsidRPr="00027CD6" w:rsidDel="00BA3010" w14:paraId="383BDEE8" w14:textId="2AD434A0" w:rsidTr="00027CD6">
        <w:trPr>
          <w:del w:id="476" w:author="Zach Nixon" w:date="2017-06-08T10:09:00Z"/>
        </w:trPr>
        <w:tc>
          <w:tcPr>
            <w:tcW w:w="899" w:type="pct"/>
          </w:tcPr>
          <w:p w14:paraId="525AD8A9" w14:textId="73936841" w:rsidR="00185476" w:rsidRPr="00027CD6" w:rsidDel="00BA3010" w:rsidRDefault="00185476" w:rsidP="00185476">
            <w:pPr>
              <w:pStyle w:val="Compact"/>
              <w:rPr>
                <w:del w:id="477" w:author="Zach Nixon" w:date="2017-06-08T10:09:00Z"/>
                <w:sz w:val="20"/>
                <w:szCs w:val="20"/>
              </w:rPr>
            </w:pPr>
            <w:del w:id="478" w:author="Zach Nixon" w:date="2017-06-08T10:09:00Z">
              <w:r w:rsidRPr="00027CD6" w:rsidDel="00BA3010">
                <w:rPr>
                  <w:sz w:val="20"/>
                  <w:szCs w:val="20"/>
                </w:rPr>
                <w:delText>Backshore type</w:delText>
              </w:r>
            </w:del>
          </w:p>
        </w:tc>
        <w:tc>
          <w:tcPr>
            <w:tcW w:w="1158" w:type="pct"/>
          </w:tcPr>
          <w:p w14:paraId="0236AAB5" w14:textId="79137687" w:rsidR="00185476" w:rsidRPr="00027CD6" w:rsidDel="00BA3010" w:rsidRDefault="00185476" w:rsidP="00185476">
            <w:pPr>
              <w:pStyle w:val="Compact"/>
              <w:rPr>
                <w:del w:id="479" w:author="Zach Nixon" w:date="2017-06-08T10:09:00Z"/>
                <w:sz w:val="20"/>
                <w:szCs w:val="20"/>
              </w:rPr>
            </w:pPr>
            <w:del w:id="480" w:author="Zach Nixon" w:date="2017-06-08T10:09:00Z">
              <w:r w:rsidRPr="00027CD6" w:rsidDel="00BA3010">
                <w:rPr>
                  <w:sz w:val="20"/>
                  <w:szCs w:val="20"/>
                </w:rPr>
                <w:delText>Boolean indicator of presence of lagoon</w:delText>
              </w:r>
            </w:del>
          </w:p>
        </w:tc>
        <w:tc>
          <w:tcPr>
            <w:tcW w:w="0" w:type="auto"/>
          </w:tcPr>
          <w:p w14:paraId="063F9708" w14:textId="7AB70F0D" w:rsidR="00185476" w:rsidRPr="00027CD6" w:rsidDel="00BA3010" w:rsidRDefault="00185476" w:rsidP="00185476">
            <w:pPr>
              <w:pStyle w:val="Compact"/>
              <w:rPr>
                <w:del w:id="481" w:author="Zach Nixon" w:date="2017-06-08T10:09:00Z"/>
                <w:sz w:val="20"/>
                <w:szCs w:val="20"/>
              </w:rPr>
            </w:pPr>
            <w:del w:id="482" w:author="Zach Nixon" w:date="2017-06-08T10:09:00Z">
              <w:r w:rsidRPr="00027CD6" w:rsidDel="00BA3010">
                <w:rPr>
                  <w:sz w:val="20"/>
                  <w:szCs w:val="20"/>
                </w:rPr>
                <w:delText>BACK_LAG</w:delText>
              </w:r>
            </w:del>
          </w:p>
        </w:tc>
        <w:tc>
          <w:tcPr>
            <w:tcW w:w="0" w:type="auto"/>
          </w:tcPr>
          <w:p w14:paraId="5091C701" w14:textId="5BC96938" w:rsidR="00185476" w:rsidRPr="00027CD6" w:rsidDel="00BA3010" w:rsidRDefault="00185476" w:rsidP="00185476">
            <w:pPr>
              <w:pStyle w:val="Compact"/>
              <w:rPr>
                <w:del w:id="483" w:author="Zach Nixon" w:date="2017-06-08T10:09:00Z"/>
                <w:sz w:val="20"/>
                <w:szCs w:val="20"/>
              </w:rPr>
            </w:pPr>
            <w:del w:id="484" w:author="Zach Nixon" w:date="2017-06-08T10:09:00Z">
              <w:r w:rsidRPr="00027CD6" w:rsidDel="00BA3010">
                <w:rPr>
                  <w:sz w:val="20"/>
                  <w:szCs w:val="20"/>
                </w:rPr>
                <w:delText>Boolean</w:delText>
              </w:r>
            </w:del>
          </w:p>
        </w:tc>
        <w:tc>
          <w:tcPr>
            <w:tcW w:w="0" w:type="auto"/>
          </w:tcPr>
          <w:p w14:paraId="038C4B92" w14:textId="1678940B" w:rsidR="00185476" w:rsidRPr="00027CD6" w:rsidDel="00BA3010" w:rsidRDefault="00185476" w:rsidP="00185476">
            <w:pPr>
              <w:pStyle w:val="Compact"/>
              <w:rPr>
                <w:del w:id="485" w:author="Zach Nixon" w:date="2017-06-08T10:09:00Z"/>
                <w:sz w:val="20"/>
                <w:szCs w:val="20"/>
              </w:rPr>
            </w:pPr>
            <w:del w:id="486" w:author="Zach Nixon" w:date="2017-03-30T16:45:00Z">
              <w:r w:rsidRPr="00027CD6" w:rsidDel="00FE4FD5">
                <w:rPr>
                  <w:sz w:val="20"/>
                  <w:szCs w:val="20"/>
                </w:rPr>
                <w:delText>T/F</w:delText>
              </w:r>
            </w:del>
          </w:p>
        </w:tc>
      </w:tr>
      <w:tr w:rsidR="00185476" w:rsidRPr="00027CD6" w:rsidDel="00BA3010" w14:paraId="70B857D0" w14:textId="248784DF" w:rsidTr="00027CD6">
        <w:trPr>
          <w:del w:id="487" w:author="Zach Nixon" w:date="2017-06-08T10:09:00Z"/>
        </w:trPr>
        <w:tc>
          <w:tcPr>
            <w:tcW w:w="899" w:type="pct"/>
          </w:tcPr>
          <w:p w14:paraId="6BE32CF7" w14:textId="29F3B4AB" w:rsidR="00185476" w:rsidRPr="00027CD6" w:rsidDel="00BA3010" w:rsidRDefault="00185476" w:rsidP="00185476">
            <w:pPr>
              <w:pStyle w:val="Compact"/>
              <w:rPr>
                <w:del w:id="488" w:author="Zach Nixon" w:date="2017-06-08T10:09:00Z"/>
                <w:sz w:val="20"/>
                <w:szCs w:val="20"/>
              </w:rPr>
            </w:pPr>
            <w:del w:id="489" w:author="Zach Nixon" w:date="2017-06-08T10:09:00Z">
              <w:r w:rsidRPr="00027CD6" w:rsidDel="00BA3010">
                <w:rPr>
                  <w:sz w:val="20"/>
                  <w:szCs w:val="20"/>
                </w:rPr>
                <w:delText>Backshore type</w:delText>
              </w:r>
            </w:del>
          </w:p>
        </w:tc>
        <w:tc>
          <w:tcPr>
            <w:tcW w:w="1158" w:type="pct"/>
          </w:tcPr>
          <w:p w14:paraId="0540F2E6" w14:textId="0566D619" w:rsidR="00185476" w:rsidRPr="00027CD6" w:rsidDel="00BA3010" w:rsidRDefault="00185476" w:rsidP="00185476">
            <w:pPr>
              <w:pStyle w:val="Compact"/>
              <w:rPr>
                <w:del w:id="490" w:author="Zach Nixon" w:date="2017-06-08T10:09:00Z"/>
                <w:sz w:val="20"/>
                <w:szCs w:val="20"/>
              </w:rPr>
            </w:pPr>
            <w:del w:id="491" w:author="Zach Nixon" w:date="2017-06-08T10:09:00Z">
              <w:r w:rsidRPr="00027CD6" w:rsidDel="00BA3010">
                <w:rPr>
                  <w:sz w:val="20"/>
                  <w:szCs w:val="20"/>
                </w:rPr>
                <w:delText>Boolean indicator of presence of delta</w:delText>
              </w:r>
            </w:del>
          </w:p>
        </w:tc>
        <w:tc>
          <w:tcPr>
            <w:tcW w:w="0" w:type="auto"/>
          </w:tcPr>
          <w:p w14:paraId="27B31C13" w14:textId="5530259E" w:rsidR="00185476" w:rsidRPr="00027CD6" w:rsidDel="00BA3010" w:rsidRDefault="00185476" w:rsidP="00185476">
            <w:pPr>
              <w:pStyle w:val="Compact"/>
              <w:rPr>
                <w:del w:id="492" w:author="Zach Nixon" w:date="2017-06-08T10:09:00Z"/>
                <w:sz w:val="20"/>
                <w:szCs w:val="20"/>
              </w:rPr>
            </w:pPr>
            <w:del w:id="493" w:author="Zach Nixon" w:date="2017-06-08T10:09:00Z">
              <w:r w:rsidRPr="00027CD6" w:rsidDel="00BA3010">
                <w:rPr>
                  <w:sz w:val="20"/>
                  <w:szCs w:val="20"/>
                </w:rPr>
                <w:delText>BACK_DELTA</w:delText>
              </w:r>
            </w:del>
          </w:p>
        </w:tc>
        <w:tc>
          <w:tcPr>
            <w:tcW w:w="0" w:type="auto"/>
          </w:tcPr>
          <w:p w14:paraId="1D48D96D" w14:textId="33200281" w:rsidR="00185476" w:rsidRPr="00027CD6" w:rsidDel="00BA3010" w:rsidRDefault="00185476" w:rsidP="00185476">
            <w:pPr>
              <w:pStyle w:val="Compact"/>
              <w:rPr>
                <w:del w:id="494" w:author="Zach Nixon" w:date="2017-06-08T10:09:00Z"/>
                <w:sz w:val="20"/>
                <w:szCs w:val="20"/>
              </w:rPr>
            </w:pPr>
            <w:del w:id="495" w:author="Zach Nixon" w:date="2017-06-08T10:09:00Z">
              <w:r w:rsidRPr="00027CD6" w:rsidDel="00BA3010">
                <w:rPr>
                  <w:sz w:val="20"/>
                  <w:szCs w:val="20"/>
                </w:rPr>
                <w:delText>Boolean</w:delText>
              </w:r>
            </w:del>
          </w:p>
        </w:tc>
        <w:tc>
          <w:tcPr>
            <w:tcW w:w="0" w:type="auto"/>
          </w:tcPr>
          <w:p w14:paraId="0EC9D9E1" w14:textId="09DAA8B9" w:rsidR="00185476" w:rsidRPr="00027CD6" w:rsidDel="00BA3010" w:rsidRDefault="00185476" w:rsidP="00185476">
            <w:pPr>
              <w:pStyle w:val="Compact"/>
              <w:rPr>
                <w:del w:id="496" w:author="Zach Nixon" w:date="2017-06-08T10:09:00Z"/>
                <w:sz w:val="20"/>
                <w:szCs w:val="20"/>
              </w:rPr>
            </w:pPr>
            <w:del w:id="497" w:author="Zach Nixon" w:date="2017-03-30T16:45:00Z">
              <w:r w:rsidRPr="00027CD6" w:rsidDel="00FE4FD5">
                <w:rPr>
                  <w:sz w:val="20"/>
                  <w:szCs w:val="20"/>
                </w:rPr>
                <w:delText>T/F</w:delText>
              </w:r>
            </w:del>
          </w:p>
        </w:tc>
      </w:tr>
      <w:tr w:rsidR="00185476" w:rsidRPr="00027CD6" w:rsidDel="00BA3010" w14:paraId="0F0695D9" w14:textId="4A53B576" w:rsidTr="00027CD6">
        <w:trPr>
          <w:del w:id="498" w:author="Zach Nixon" w:date="2017-06-08T10:09:00Z"/>
        </w:trPr>
        <w:tc>
          <w:tcPr>
            <w:tcW w:w="899" w:type="pct"/>
          </w:tcPr>
          <w:p w14:paraId="6B0DC6EA" w14:textId="7E01134F" w:rsidR="00185476" w:rsidRPr="00027CD6" w:rsidDel="00BA3010" w:rsidRDefault="00185476" w:rsidP="00185476">
            <w:pPr>
              <w:pStyle w:val="Compact"/>
              <w:rPr>
                <w:del w:id="499" w:author="Zach Nixon" w:date="2017-06-08T10:09:00Z"/>
                <w:sz w:val="20"/>
                <w:szCs w:val="20"/>
              </w:rPr>
            </w:pPr>
            <w:del w:id="500" w:author="Zach Nixon" w:date="2017-06-08T10:09:00Z">
              <w:r w:rsidRPr="00027CD6" w:rsidDel="00BA3010">
                <w:rPr>
                  <w:sz w:val="20"/>
                  <w:szCs w:val="20"/>
                </w:rPr>
                <w:delText>Backshore type</w:delText>
              </w:r>
            </w:del>
          </w:p>
        </w:tc>
        <w:tc>
          <w:tcPr>
            <w:tcW w:w="1158" w:type="pct"/>
          </w:tcPr>
          <w:p w14:paraId="0A94DEB2" w14:textId="0A4EB5AA" w:rsidR="00185476" w:rsidRPr="00027CD6" w:rsidDel="00BA3010" w:rsidRDefault="00185476" w:rsidP="00185476">
            <w:pPr>
              <w:pStyle w:val="Compact"/>
              <w:rPr>
                <w:del w:id="501" w:author="Zach Nixon" w:date="2017-06-08T10:09:00Z"/>
                <w:sz w:val="20"/>
                <w:szCs w:val="20"/>
              </w:rPr>
            </w:pPr>
            <w:del w:id="502" w:author="Zach Nixon" w:date="2017-06-08T10:09:00Z">
              <w:r w:rsidRPr="00027CD6" w:rsidDel="00BA3010">
                <w:rPr>
                  <w:sz w:val="20"/>
                  <w:szCs w:val="20"/>
                </w:rPr>
                <w:delText>Boolean indicator of presence of channel</w:delText>
              </w:r>
            </w:del>
          </w:p>
        </w:tc>
        <w:tc>
          <w:tcPr>
            <w:tcW w:w="0" w:type="auto"/>
          </w:tcPr>
          <w:p w14:paraId="0C30047F" w14:textId="089BE6E5" w:rsidR="00185476" w:rsidRPr="00027CD6" w:rsidDel="00BA3010" w:rsidRDefault="00185476" w:rsidP="00185476">
            <w:pPr>
              <w:pStyle w:val="Compact"/>
              <w:rPr>
                <w:del w:id="503" w:author="Zach Nixon" w:date="2017-06-08T10:09:00Z"/>
                <w:sz w:val="20"/>
                <w:szCs w:val="20"/>
              </w:rPr>
            </w:pPr>
            <w:del w:id="504" w:author="Zach Nixon" w:date="2017-06-08T10:09:00Z">
              <w:r w:rsidRPr="00027CD6" w:rsidDel="00BA3010">
                <w:rPr>
                  <w:sz w:val="20"/>
                  <w:szCs w:val="20"/>
                </w:rPr>
                <w:delText>BACK_CHAN</w:delText>
              </w:r>
            </w:del>
          </w:p>
        </w:tc>
        <w:tc>
          <w:tcPr>
            <w:tcW w:w="0" w:type="auto"/>
          </w:tcPr>
          <w:p w14:paraId="29292799" w14:textId="5FF59224" w:rsidR="00185476" w:rsidRPr="00027CD6" w:rsidDel="00BA3010" w:rsidRDefault="00185476" w:rsidP="00185476">
            <w:pPr>
              <w:pStyle w:val="Compact"/>
              <w:rPr>
                <w:del w:id="505" w:author="Zach Nixon" w:date="2017-06-08T10:09:00Z"/>
                <w:sz w:val="20"/>
                <w:szCs w:val="20"/>
              </w:rPr>
            </w:pPr>
            <w:del w:id="506" w:author="Zach Nixon" w:date="2017-06-08T10:09:00Z">
              <w:r w:rsidRPr="00027CD6" w:rsidDel="00BA3010">
                <w:rPr>
                  <w:sz w:val="20"/>
                  <w:szCs w:val="20"/>
                </w:rPr>
                <w:delText>Boolean</w:delText>
              </w:r>
            </w:del>
          </w:p>
        </w:tc>
        <w:tc>
          <w:tcPr>
            <w:tcW w:w="0" w:type="auto"/>
          </w:tcPr>
          <w:p w14:paraId="2AE0D98C" w14:textId="60697FAB" w:rsidR="00185476" w:rsidRPr="00027CD6" w:rsidDel="00BA3010" w:rsidRDefault="00185476" w:rsidP="00185476">
            <w:pPr>
              <w:pStyle w:val="Compact"/>
              <w:rPr>
                <w:del w:id="507" w:author="Zach Nixon" w:date="2017-06-08T10:09:00Z"/>
                <w:sz w:val="20"/>
                <w:szCs w:val="20"/>
              </w:rPr>
            </w:pPr>
            <w:del w:id="508" w:author="Zach Nixon" w:date="2017-03-30T16:45:00Z">
              <w:r w:rsidRPr="00027CD6" w:rsidDel="00FE4FD5">
                <w:rPr>
                  <w:sz w:val="20"/>
                  <w:szCs w:val="20"/>
                </w:rPr>
                <w:delText>T/F</w:delText>
              </w:r>
            </w:del>
          </w:p>
        </w:tc>
      </w:tr>
      <w:tr w:rsidR="00185476" w:rsidRPr="00027CD6" w:rsidDel="00BA3010" w14:paraId="76519A17" w14:textId="333F9307" w:rsidTr="00027CD6">
        <w:trPr>
          <w:del w:id="509" w:author="Zach Nixon" w:date="2017-06-08T10:09:00Z"/>
        </w:trPr>
        <w:tc>
          <w:tcPr>
            <w:tcW w:w="899" w:type="pct"/>
          </w:tcPr>
          <w:p w14:paraId="0AAF4BF9" w14:textId="086550C1" w:rsidR="00185476" w:rsidRPr="00027CD6" w:rsidDel="00BA3010" w:rsidRDefault="00185476" w:rsidP="00185476">
            <w:pPr>
              <w:pStyle w:val="Compact"/>
              <w:rPr>
                <w:del w:id="510" w:author="Zach Nixon" w:date="2017-06-08T10:09:00Z"/>
                <w:sz w:val="20"/>
                <w:szCs w:val="20"/>
              </w:rPr>
            </w:pPr>
            <w:del w:id="511" w:author="Zach Nixon" w:date="2017-06-08T10:09:00Z">
              <w:r w:rsidRPr="00027CD6" w:rsidDel="00BA3010">
                <w:rPr>
                  <w:sz w:val="20"/>
                  <w:szCs w:val="20"/>
                </w:rPr>
                <w:delText>Backshore type</w:delText>
              </w:r>
            </w:del>
          </w:p>
        </w:tc>
        <w:tc>
          <w:tcPr>
            <w:tcW w:w="1158" w:type="pct"/>
          </w:tcPr>
          <w:p w14:paraId="02025465" w14:textId="31D7AA45" w:rsidR="00185476" w:rsidRPr="00027CD6" w:rsidDel="00BA3010" w:rsidRDefault="00185476" w:rsidP="00185476">
            <w:pPr>
              <w:pStyle w:val="Compact"/>
              <w:rPr>
                <w:del w:id="512" w:author="Zach Nixon" w:date="2017-06-08T10:09:00Z"/>
                <w:sz w:val="20"/>
                <w:szCs w:val="20"/>
              </w:rPr>
            </w:pPr>
            <w:del w:id="513" w:author="Zach Nixon" w:date="2017-06-08T10:09:00Z">
              <w:r w:rsidRPr="00027CD6" w:rsidDel="00BA3010">
                <w:rPr>
                  <w:sz w:val="20"/>
                  <w:szCs w:val="20"/>
                </w:rPr>
                <w:delText>Boolean indicator of presence of manmade</w:delText>
              </w:r>
            </w:del>
          </w:p>
        </w:tc>
        <w:tc>
          <w:tcPr>
            <w:tcW w:w="0" w:type="auto"/>
          </w:tcPr>
          <w:p w14:paraId="2E6C5E5D" w14:textId="39ABEEB6" w:rsidR="00185476" w:rsidRPr="00027CD6" w:rsidDel="00BA3010" w:rsidRDefault="00185476" w:rsidP="00185476">
            <w:pPr>
              <w:pStyle w:val="Compact"/>
              <w:rPr>
                <w:del w:id="514" w:author="Zach Nixon" w:date="2017-06-08T10:09:00Z"/>
                <w:sz w:val="20"/>
                <w:szCs w:val="20"/>
              </w:rPr>
            </w:pPr>
            <w:del w:id="515" w:author="Zach Nixon" w:date="2017-06-08T10:09:00Z">
              <w:r w:rsidRPr="00027CD6" w:rsidDel="00BA3010">
                <w:rPr>
                  <w:sz w:val="20"/>
                  <w:szCs w:val="20"/>
                </w:rPr>
                <w:delText>BACK_MAN</w:delText>
              </w:r>
            </w:del>
          </w:p>
        </w:tc>
        <w:tc>
          <w:tcPr>
            <w:tcW w:w="0" w:type="auto"/>
          </w:tcPr>
          <w:p w14:paraId="0E6CEE0E" w14:textId="13F18733" w:rsidR="00185476" w:rsidRPr="00027CD6" w:rsidDel="00BA3010" w:rsidRDefault="00185476" w:rsidP="00185476">
            <w:pPr>
              <w:pStyle w:val="Compact"/>
              <w:rPr>
                <w:del w:id="516" w:author="Zach Nixon" w:date="2017-06-08T10:09:00Z"/>
                <w:sz w:val="20"/>
                <w:szCs w:val="20"/>
              </w:rPr>
            </w:pPr>
            <w:del w:id="517" w:author="Zach Nixon" w:date="2017-06-08T10:09:00Z">
              <w:r w:rsidRPr="00027CD6" w:rsidDel="00BA3010">
                <w:rPr>
                  <w:sz w:val="20"/>
                  <w:szCs w:val="20"/>
                </w:rPr>
                <w:delText>Boolean</w:delText>
              </w:r>
            </w:del>
          </w:p>
        </w:tc>
        <w:tc>
          <w:tcPr>
            <w:tcW w:w="0" w:type="auto"/>
          </w:tcPr>
          <w:p w14:paraId="03F55885" w14:textId="0241D972" w:rsidR="00185476" w:rsidRPr="00027CD6" w:rsidDel="00BA3010" w:rsidRDefault="00185476" w:rsidP="00185476">
            <w:pPr>
              <w:pStyle w:val="Compact"/>
              <w:rPr>
                <w:del w:id="518" w:author="Zach Nixon" w:date="2017-06-08T10:09:00Z"/>
                <w:sz w:val="20"/>
                <w:szCs w:val="20"/>
              </w:rPr>
            </w:pPr>
            <w:del w:id="519" w:author="Zach Nixon" w:date="2017-03-30T16:45:00Z">
              <w:r w:rsidRPr="00027CD6" w:rsidDel="00FE4FD5">
                <w:rPr>
                  <w:sz w:val="20"/>
                  <w:szCs w:val="20"/>
                </w:rPr>
                <w:delText>T/F</w:delText>
              </w:r>
            </w:del>
          </w:p>
        </w:tc>
      </w:tr>
      <w:tr w:rsidR="00185476" w:rsidRPr="00027CD6" w:rsidDel="00BA3010" w14:paraId="2ACBAC6D" w14:textId="623EB3FB" w:rsidTr="00027CD6">
        <w:trPr>
          <w:del w:id="520" w:author="Zach Nixon" w:date="2017-06-08T10:09:00Z"/>
        </w:trPr>
        <w:tc>
          <w:tcPr>
            <w:tcW w:w="899" w:type="pct"/>
          </w:tcPr>
          <w:p w14:paraId="339151E7" w14:textId="28F83842" w:rsidR="00185476" w:rsidRPr="00027CD6" w:rsidDel="00BA3010" w:rsidRDefault="00185476" w:rsidP="00185476">
            <w:pPr>
              <w:pStyle w:val="Compact"/>
              <w:rPr>
                <w:del w:id="521" w:author="Zach Nixon" w:date="2017-06-08T10:09:00Z"/>
                <w:sz w:val="20"/>
                <w:szCs w:val="20"/>
              </w:rPr>
            </w:pPr>
            <w:del w:id="522" w:author="Zach Nixon" w:date="2017-06-08T10:09:00Z">
              <w:r w:rsidRPr="00027CD6" w:rsidDel="00BA3010">
                <w:rPr>
                  <w:sz w:val="20"/>
                  <w:szCs w:val="20"/>
                </w:rPr>
                <w:delText>Backshore Access</w:delText>
              </w:r>
            </w:del>
          </w:p>
        </w:tc>
        <w:tc>
          <w:tcPr>
            <w:tcW w:w="1158" w:type="pct"/>
          </w:tcPr>
          <w:p w14:paraId="68FFD3F9" w14:textId="5592F5BF" w:rsidR="00185476" w:rsidRPr="00027CD6" w:rsidDel="00BA3010" w:rsidRDefault="00185476" w:rsidP="00185476">
            <w:pPr>
              <w:pStyle w:val="Compact"/>
              <w:rPr>
                <w:del w:id="523" w:author="Zach Nixon" w:date="2017-06-08T10:09:00Z"/>
                <w:sz w:val="20"/>
                <w:szCs w:val="20"/>
              </w:rPr>
            </w:pPr>
            <w:del w:id="524" w:author="Zach Nixon" w:date="2017-06-08T10:09:00Z">
              <w:r w:rsidRPr="00027CD6" w:rsidDel="00BA3010">
                <w:rPr>
                  <w:sz w:val="20"/>
                  <w:szCs w:val="20"/>
                </w:rPr>
                <w:delText>Boolean indicator of presence of access from backshore</w:delText>
              </w:r>
            </w:del>
          </w:p>
        </w:tc>
        <w:tc>
          <w:tcPr>
            <w:tcW w:w="0" w:type="auto"/>
          </w:tcPr>
          <w:p w14:paraId="3973D51E" w14:textId="01EA7BF4" w:rsidR="00185476" w:rsidRPr="00027CD6" w:rsidDel="00BA3010" w:rsidRDefault="00185476" w:rsidP="00185476">
            <w:pPr>
              <w:pStyle w:val="Compact"/>
              <w:rPr>
                <w:del w:id="525" w:author="Zach Nixon" w:date="2017-06-08T10:09:00Z"/>
                <w:sz w:val="20"/>
                <w:szCs w:val="20"/>
              </w:rPr>
            </w:pPr>
            <w:del w:id="526" w:author="Zach Nixon" w:date="2017-06-08T10:09:00Z">
              <w:r w:rsidRPr="00027CD6" w:rsidDel="00BA3010">
                <w:rPr>
                  <w:sz w:val="20"/>
                  <w:szCs w:val="20"/>
                </w:rPr>
                <w:delText>ACC_BACK</w:delText>
              </w:r>
            </w:del>
          </w:p>
        </w:tc>
        <w:tc>
          <w:tcPr>
            <w:tcW w:w="0" w:type="auto"/>
          </w:tcPr>
          <w:p w14:paraId="2BC3BBB0" w14:textId="1BA1F1C5" w:rsidR="00185476" w:rsidRPr="00027CD6" w:rsidDel="00BA3010" w:rsidRDefault="00185476" w:rsidP="00185476">
            <w:pPr>
              <w:pStyle w:val="Compact"/>
              <w:rPr>
                <w:del w:id="527" w:author="Zach Nixon" w:date="2017-06-08T10:09:00Z"/>
                <w:sz w:val="20"/>
                <w:szCs w:val="20"/>
              </w:rPr>
            </w:pPr>
            <w:del w:id="528" w:author="Zach Nixon" w:date="2017-06-08T10:09:00Z">
              <w:r w:rsidRPr="00027CD6" w:rsidDel="00BA3010">
                <w:rPr>
                  <w:sz w:val="20"/>
                  <w:szCs w:val="20"/>
                </w:rPr>
                <w:delText>Boolean</w:delText>
              </w:r>
            </w:del>
          </w:p>
        </w:tc>
        <w:tc>
          <w:tcPr>
            <w:tcW w:w="0" w:type="auto"/>
          </w:tcPr>
          <w:p w14:paraId="0F0415F9" w14:textId="78153FD5" w:rsidR="00185476" w:rsidRPr="00027CD6" w:rsidDel="00BA3010" w:rsidRDefault="00185476" w:rsidP="00185476">
            <w:pPr>
              <w:pStyle w:val="Compact"/>
              <w:rPr>
                <w:del w:id="529" w:author="Zach Nixon" w:date="2017-06-08T10:09:00Z"/>
                <w:sz w:val="20"/>
                <w:szCs w:val="20"/>
              </w:rPr>
            </w:pPr>
            <w:del w:id="530" w:author="Zach Nixon" w:date="2017-03-30T16:45:00Z">
              <w:r w:rsidRPr="00027CD6" w:rsidDel="00FE4FD5">
                <w:rPr>
                  <w:sz w:val="20"/>
                  <w:szCs w:val="20"/>
                </w:rPr>
                <w:delText>T/F</w:delText>
              </w:r>
            </w:del>
          </w:p>
        </w:tc>
      </w:tr>
      <w:tr w:rsidR="00185476" w:rsidRPr="00027CD6" w:rsidDel="00BA3010" w14:paraId="07FE6309" w14:textId="791AA0CA" w:rsidTr="00027CD6">
        <w:trPr>
          <w:del w:id="531" w:author="Zach Nixon" w:date="2017-06-08T10:09:00Z"/>
        </w:trPr>
        <w:tc>
          <w:tcPr>
            <w:tcW w:w="899" w:type="pct"/>
          </w:tcPr>
          <w:p w14:paraId="62A2A990" w14:textId="1A8B89B7" w:rsidR="00185476" w:rsidRPr="00027CD6" w:rsidDel="00BA3010" w:rsidRDefault="00185476" w:rsidP="00185476">
            <w:pPr>
              <w:pStyle w:val="Compact"/>
              <w:rPr>
                <w:del w:id="532" w:author="Zach Nixon" w:date="2017-06-08T10:09:00Z"/>
                <w:sz w:val="20"/>
                <w:szCs w:val="20"/>
              </w:rPr>
            </w:pPr>
            <w:del w:id="533" w:author="Zach Nixon" w:date="2017-06-08T10:09:00Z">
              <w:r w:rsidRPr="00027CD6" w:rsidDel="00BA3010">
                <w:rPr>
                  <w:sz w:val="20"/>
                  <w:szCs w:val="20"/>
                </w:rPr>
                <w:delText>Alongshore Access</w:delText>
              </w:r>
            </w:del>
          </w:p>
        </w:tc>
        <w:tc>
          <w:tcPr>
            <w:tcW w:w="1158" w:type="pct"/>
          </w:tcPr>
          <w:p w14:paraId="154FDC98" w14:textId="00C77488" w:rsidR="00185476" w:rsidRPr="00027CD6" w:rsidDel="00BA3010" w:rsidRDefault="00185476" w:rsidP="00185476">
            <w:pPr>
              <w:pStyle w:val="Compact"/>
              <w:rPr>
                <w:del w:id="534" w:author="Zach Nixon" w:date="2017-06-08T10:09:00Z"/>
                <w:sz w:val="20"/>
                <w:szCs w:val="20"/>
              </w:rPr>
            </w:pPr>
            <w:del w:id="535" w:author="Zach Nixon" w:date="2017-06-08T10:09:00Z">
              <w:r w:rsidRPr="00027CD6" w:rsidDel="00BA3010">
                <w:rPr>
                  <w:sz w:val="20"/>
                  <w:szCs w:val="20"/>
                </w:rPr>
                <w:delText>Boolean indicator of presence of alongshore access</w:delText>
              </w:r>
            </w:del>
          </w:p>
        </w:tc>
        <w:tc>
          <w:tcPr>
            <w:tcW w:w="0" w:type="auto"/>
          </w:tcPr>
          <w:p w14:paraId="33CE808C" w14:textId="7ECE416C" w:rsidR="00185476" w:rsidRPr="00027CD6" w:rsidDel="00BA3010" w:rsidRDefault="00185476" w:rsidP="00185476">
            <w:pPr>
              <w:pStyle w:val="Compact"/>
              <w:rPr>
                <w:del w:id="536" w:author="Zach Nixon" w:date="2017-06-08T10:09:00Z"/>
                <w:sz w:val="20"/>
                <w:szCs w:val="20"/>
              </w:rPr>
            </w:pPr>
            <w:del w:id="537" w:author="Zach Nixon" w:date="2017-06-08T10:09:00Z">
              <w:r w:rsidRPr="00027CD6" w:rsidDel="00BA3010">
                <w:rPr>
                  <w:sz w:val="20"/>
                  <w:szCs w:val="20"/>
                </w:rPr>
                <w:delText>ACC_ALONG</w:delText>
              </w:r>
            </w:del>
          </w:p>
        </w:tc>
        <w:tc>
          <w:tcPr>
            <w:tcW w:w="0" w:type="auto"/>
          </w:tcPr>
          <w:p w14:paraId="14263FB9" w14:textId="49B0B908" w:rsidR="00185476" w:rsidRPr="00027CD6" w:rsidDel="00BA3010" w:rsidRDefault="00185476" w:rsidP="00185476">
            <w:pPr>
              <w:pStyle w:val="Compact"/>
              <w:rPr>
                <w:del w:id="538" w:author="Zach Nixon" w:date="2017-06-08T10:09:00Z"/>
                <w:sz w:val="20"/>
                <w:szCs w:val="20"/>
              </w:rPr>
            </w:pPr>
            <w:del w:id="539" w:author="Zach Nixon" w:date="2017-06-08T10:09:00Z">
              <w:r w:rsidRPr="00027CD6" w:rsidDel="00BA3010">
                <w:rPr>
                  <w:sz w:val="20"/>
                  <w:szCs w:val="20"/>
                </w:rPr>
                <w:delText>Boolean</w:delText>
              </w:r>
            </w:del>
          </w:p>
        </w:tc>
        <w:tc>
          <w:tcPr>
            <w:tcW w:w="0" w:type="auto"/>
          </w:tcPr>
          <w:p w14:paraId="1A674CEA" w14:textId="26CF486F" w:rsidR="00185476" w:rsidRPr="00027CD6" w:rsidDel="00BA3010" w:rsidRDefault="00185476" w:rsidP="00185476">
            <w:pPr>
              <w:pStyle w:val="Compact"/>
              <w:rPr>
                <w:del w:id="540" w:author="Zach Nixon" w:date="2017-06-08T10:09:00Z"/>
                <w:sz w:val="20"/>
                <w:szCs w:val="20"/>
              </w:rPr>
            </w:pPr>
            <w:del w:id="541" w:author="Zach Nixon" w:date="2017-03-30T16:45:00Z">
              <w:r w:rsidRPr="00027CD6" w:rsidDel="00FE4FD5">
                <w:rPr>
                  <w:sz w:val="20"/>
                  <w:szCs w:val="20"/>
                </w:rPr>
                <w:delText>T/F</w:delText>
              </w:r>
            </w:del>
          </w:p>
        </w:tc>
      </w:tr>
      <w:tr w:rsidR="00185476" w:rsidRPr="00027CD6" w:rsidDel="00BA3010" w14:paraId="47CC6D42" w14:textId="622DFC57" w:rsidTr="00027CD6">
        <w:trPr>
          <w:del w:id="542" w:author="Zach Nixon" w:date="2017-06-08T10:09:00Z"/>
        </w:trPr>
        <w:tc>
          <w:tcPr>
            <w:tcW w:w="899" w:type="pct"/>
          </w:tcPr>
          <w:p w14:paraId="452A0252" w14:textId="0D9756C1" w:rsidR="00185476" w:rsidRPr="00027CD6" w:rsidDel="00BA3010" w:rsidRDefault="00185476" w:rsidP="00185476">
            <w:pPr>
              <w:pStyle w:val="Compact"/>
              <w:rPr>
                <w:del w:id="543" w:author="Zach Nixon" w:date="2017-06-08T10:09:00Z"/>
                <w:sz w:val="20"/>
                <w:szCs w:val="20"/>
              </w:rPr>
            </w:pPr>
            <w:del w:id="544" w:author="Zach Nixon" w:date="2017-06-08T10:09:00Z">
              <w:r w:rsidRPr="00027CD6" w:rsidDel="00BA3010">
                <w:rPr>
                  <w:sz w:val="20"/>
                  <w:szCs w:val="20"/>
                </w:rPr>
                <w:delText>Backshore Staging</w:delText>
              </w:r>
            </w:del>
          </w:p>
        </w:tc>
        <w:tc>
          <w:tcPr>
            <w:tcW w:w="1158" w:type="pct"/>
          </w:tcPr>
          <w:p w14:paraId="77A7EA83" w14:textId="01E7D6D9" w:rsidR="00185476" w:rsidRPr="00027CD6" w:rsidDel="00BA3010" w:rsidRDefault="00185476" w:rsidP="00185476">
            <w:pPr>
              <w:pStyle w:val="Compact"/>
              <w:rPr>
                <w:del w:id="545" w:author="Zach Nixon" w:date="2017-06-08T10:09:00Z"/>
                <w:sz w:val="20"/>
                <w:szCs w:val="20"/>
              </w:rPr>
            </w:pPr>
            <w:del w:id="546" w:author="Zach Nixon" w:date="2017-06-08T10:09:00Z">
              <w:r w:rsidRPr="00027CD6" w:rsidDel="00BA3010">
                <w:rPr>
                  <w:sz w:val="20"/>
                  <w:szCs w:val="20"/>
                </w:rPr>
                <w:delText>Boolean indicator of presence of backshore staging areas</w:delText>
              </w:r>
            </w:del>
          </w:p>
        </w:tc>
        <w:tc>
          <w:tcPr>
            <w:tcW w:w="0" w:type="auto"/>
          </w:tcPr>
          <w:p w14:paraId="7FDCA4EA" w14:textId="362A072B" w:rsidR="00185476" w:rsidRPr="00027CD6" w:rsidDel="00BA3010" w:rsidRDefault="00185476" w:rsidP="00185476">
            <w:pPr>
              <w:pStyle w:val="Compact"/>
              <w:rPr>
                <w:del w:id="547" w:author="Zach Nixon" w:date="2017-06-08T10:09:00Z"/>
                <w:sz w:val="20"/>
                <w:szCs w:val="20"/>
              </w:rPr>
            </w:pPr>
            <w:del w:id="548" w:author="Zach Nixon" w:date="2017-06-08T10:09:00Z">
              <w:r w:rsidRPr="00027CD6" w:rsidDel="00BA3010">
                <w:rPr>
                  <w:sz w:val="20"/>
                  <w:szCs w:val="20"/>
                </w:rPr>
                <w:delText>STAGE_BACK</w:delText>
              </w:r>
            </w:del>
          </w:p>
        </w:tc>
        <w:tc>
          <w:tcPr>
            <w:tcW w:w="0" w:type="auto"/>
          </w:tcPr>
          <w:p w14:paraId="4EAF92A1" w14:textId="0561C947" w:rsidR="00185476" w:rsidRPr="00027CD6" w:rsidDel="00BA3010" w:rsidRDefault="00185476" w:rsidP="00185476">
            <w:pPr>
              <w:pStyle w:val="Compact"/>
              <w:rPr>
                <w:del w:id="549" w:author="Zach Nixon" w:date="2017-06-08T10:09:00Z"/>
                <w:sz w:val="20"/>
                <w:szCs w:val="20"/>
              </w:rPr>
            </w:pPr>
            <w:del w:id="550" w:author="Zach Nixon" w:date="2017-06-08T10:09:00Z">
              <w:r w:rsidRPr="00027CD6" w:rsidDel="00BA3010">
                <w:rPr>
                  <w:sz w:val="20"/>
                  <w:szCs w:val="20"/>
                </w:rPr>
                <w:delText>Boolean</w:delText>
              </w:r>
            </w:del>
          </w:p>
        </w:tc>
        <w:tc>
          <w:tcPr>
            <w:tcW w:w="0" w:type="auto"/>
          </w:tcPr>
          <w:p w14:paraId="4098FA70" w14:textId="25DE74A7" w:rsidR="00185476" w:rsidRPr="00027CD6" w:rsidDel="00BA3010" w:rsidRDefault="00185476" w:rsidP="00185476">
            <w:pPr>
              <w:pStyle w:val="Compact"/>
              <w:rPr>
                <w:del w:id="551" w:author="Zach Nixon" w:date="2017-06-08T10:09:00Z"/>
                <w:sz w:val="20"/>
                <w:szCs w:val="20"/>
              </w:rPr>
            </w:pPr>
            <w:del w:id="552" w:author="Zach Nixon" w:date="2017-03-30T16:45:00Z">
              <w:r w:rsidRPr="00027CD6" w:rsidDel="00FE4FD5">
                <w:rPr>
                  <w:sz w:val="20"/>
                  <w:szCs w:val="20"/>
                </w:rPr>
                <w:delText>T/F</w:delText>
              </w:r>
            </w:del>
          </w:p>
        </w:tc>
      </w:tr>
      <w:tr w:rsidR="00185476" w:rsidRPr="00027CD6" w:rsidDel="00BA3010" w14:paraId="3704B47D" w14:textId="3870E953" w:rsidTr="00027CD6">
        <w:trPr>
          <w:del w:id="553" w:author="Zach Nixon" w:date="2017-06-08T10:09:00Z"/>
        </w:trPr>
        <w:tc>
          <w:tcPr>
            <w:tcW w:w="899" w:type="pct"/>
          </w:tcPr>
          <w:p w14:paraId="08885D43" w14:textId="19366EFF" w:rsidR="00185476" w:rsidRPr="00027CD6" w:rsidDel="00BA3010" w:rsidRDefault="00185476" w:rsidP="00185476">
            <w:pPr>
              <w:pStyle w:val="Compact"/>
              <w:rPr>
                <w:del w:id="554" w:author="Zach Nixon" w:date="2017-06-08T10:09:00Z"/>
                <w:sz w:val="20"/>
                <w:szCs w:val="20"/>
              </w:rPr>
            </w:pPr>
            <w:del w:id="555" w:author="Zach Nixon" w:date="2017-06-08T10:09:00Z">
              <w:r w:rsidRPr="00027CD6" w:rsidDel="00BA3010">
                <w:rPr>
                  <w:sz w:val="20"/>
                  <w:szCs w:val="20"/>
                </w:rPr>
                <w:delText>Access Description/ Restrictions</w:delText>
              </w:r>
            </w:del>
          </w:p>
        </w:tc>
        <w:tc>
          <w:tcPr>
            <w:tcW w:w="1158" w:type="pct"/>
          </w:tcPr>
          <w:p w14:paraId="726E9679" w14:textId="584CFADC" w:rsidR="00185476" w:rsidRPr="00027CD6" w:rsidDel="00BA3010" w:rsidRDefault="00185476" w:rsidP="00185476">
            <w:pPr>
              <w:pStyle w:val="Compact"/>
              <w:rPr>
                <w:del w:id="556" w:author="Zach Nixon" w:date="2017-06-08T10:09:00Z"/>
                <w:sz w:val="20"/>
                <w:szCs w:val="20"/>
              </w:rPr>
            </w:pPr>
            <w:del w:id="557" w:author="Zach Nixon" w:date="2017-06-08T10:09:00Z">
              <w:r w:rsidRPr="00027CD6" w:rsidDel="00BA3010">
                <w:rPr>
                  <w:sz w:val="20"/>
                  <w:szCs w:val="20"/>
                </w:rPr>
                <w:delText>Access description</w:delText>
              </w:r>
            </w:del>
          </w:p>
        </w:tc>
        <w:tc>
          <w:tcPr>
            <w:tcW w:w="0" w:type="auto"/>
          </w:tcPr>
          <w:p w14:paraId="178F9692" w14:textId="1C40BC0A" w:rsidR="00185476" w:rsidRPr="00027CD6" w:rsidDel="00BA3010" w:rsidRDefault="00185476" w:rsidP="00185476">
            <w:pPr>
              <w:pStyle w:val="Compact"/>
              <w:rPr>
                <w:del w:id="558" w:author="Zach Nixon" w:date="2017-06-08T10:09:00Z"/>
                <w:sz w:val="20"/>
                <w:szCs w:val="20"/>
              </w:rPr>
            </w:pPr>
            <w:del w:id="559" w:author="Zach Nixon" w:date="2017-06-08T10:09:00Z">
              <w:r w:rsidRPr="00027CD6" w:rsidDel="00BA3010">
                <w:rPr>
                  <w:sz w:val="20"/>
                  <w:szCs w:val="20"/>
                </w:rPr>
                <w:delText>ACC_DESC</w:delText>
              </w:r>
            </w:del>
          </w:p>
        </w:tc>
        <w:tc>
          <w:tcPr>
            <w:tcW w:w="0" w:type="auto"/>
          </w:tcPr>
          <w:p w14:paraId="7A902731" w14:textId="7A7A979B" w:rsidR="00185476" w:rsidRPr="00027CD6" w:rsidDel="00BA3010" w:rsidRDefault="00185476" w:rsidP="00185476">
            <w:pPr>
              <w:pStyle w:val="Compact"/>
              <w:rPr>
                <w:del w:id="560" w:author="Zach Nixon" w:date="2017-06-08T10:09:00Z"/>
                <w:sz w:val="20"/>
                <w:szCs w:val="20"/>
              </w:rPr>
            </w:pPr>
            <w:del w:id="561" w:author="Zach Nixon" w:date="2017-06-08T10:09:00Z">
              <w:r w:rsidRPr="00027CD6" w:rsidDel="00BA3010">
                <w:rPr>
                  <w:sz w:val="20"/>
                  <w:szCs w:val="20"/>
                </w:rPr>
                <w:delText>Text</w:delText>
              </w:r>
            </w:del>
          </w:p>
        </w:tc>
        <w:tc>
          <w:tcPr>
            <w:tcW w:w="0" w:type="auto"/>
          </w:tcPr>
          <w:p w14:paraId="073C7FEF" w14:textId="2DAF482E" w:rsidR="00185476" w:rsidRPr="00027CD6" w:rsidDel="00BA3010" w:rsidRDefault="00185476" w:rsidP="00185476">
            <w:pPr>
              <w:pStyle w:val="Compact"/>
              <w:rPr>
                <w:del w:id="562" w:author="Zach Nixon" w:date="2017-06-08T10:09:00Z"/>
                <w:sz w:val="20"/>
                <w:szCs w:val="20"/>
              </w:rPr>
            </w:pPr>
            <w:del w:id="563" w:author="Zach Nixon" w:date="2017-06-08T10:09:00Z">
              <w:r w:rsidRPr="00027CD6" w:rsidDel="00BA3010">
                <w:rPr>
                  <w:sz w:val="20"/>
                  <w:szCs w:val="20"/>
                </w:rPr>
                <w:delText>Text description of access and access restrictions</w:delText>
              </w:r>
            </w:del>
          </w:p>
        </w:tc>
      </w:tr>
    </w:tbl>
    <w:p w14:paraId="4A8CEFE2" w14:textId="77777777" w:rsidR="00027CD6" w:rsidRDefault="00027CD6">
      <w:pPr>
        <w:rPr>
          <w:b/>
        </w:rPr>
      </w:pPr>
    </w:p>
    <w:p w14:paraId="1BDB8E17" w14:textId="77777777" w:rsidR="00027CD6" w:rsidRDefault="00027CD6" w:rsidP="00027CD6">
      <w:r>
        <w:br w:type="page"/>
      </w:r>
    </w:p>
    <w:p w14:paraId="50E6CBCA" w14:textId="77777777" w:rsidR="006C702A" w:rsidRDefault="00027CD6" w:rsidP="00F8153F">
      <w:pPr>
        <w:ind w:left="360" w:hanging="360"/>
      </w:pPr>
      <w:r>
        <w:rPr>
          <w:b/>
        </w:rPr>
        <w:lastRenderedPageBreak/>
        <w:t>Table 2.</w:t>
      </w:r>
      <w:r>
        <w:t xml:space="preserve"> Required tabular attributes for Surveys</w:t>
      </w:r>
      <w:r w:rsidR="005E68DF">
        <w:t>.  Attributes required to be collected in the field via form or electronic data collection indicated</w:t>
      </w:r>
      <w:ins w:id="564" w:author="Zach Nixon" w:date="2017-03-30T17:24:00Z">
        <w:r w:rsidR="0097263A">
          <w:t xml:space="preserve"> (“Field Req.”).</w:t>
        </w:r>
      </w:ins>
      <w:del w:id="565" w:author="Zach Nixon" w:date="2017-03-30T17:24:00Z">
        <w:r w:rsidR="005E68DF" w:rsidDel="0097263A">
          <w:delText>.</w:delText>
        </w:r>
      </w:del>
    </w:p>
    <w:tbl>
      <w:tblPr>
        <w:tblStyle w:val="TableGrid"/>
        <w:tblW w:w="5000" w:type="pct"/>
        <w:tblLayout w:type="fixed"/>
        <w:tblLook w:val="04A0" w:firstRow="1" w:lastRow="0" w:firstColumn="1" w:lastColumn="0" w:noHBand="0" w:noVBand="1"/>
      </w:tblPr>
      <w:tblGrid>
        <w:gridCol w:w="1378"/>
        <w:gridCol w:w="836"/>
        <w:gridCol w:w="2197"/>
        <w:gridCol w:w="1582"/>
        <w:gridCol w:w="978"/>
        <w:gridCol w:w="2379"/>
      </w:tblGrid>
      <w:tr w:rsidR="005E68DF" w:rsidRPr="00027CD6" w14:paraId="2C5F3180" w14:textId="77777777" w:rsidTr="00C96A1A">
        <w:tc>
          <w:tcPr>
            <w:tcW w:w="737" w:type="pct"/>
          </w:tcPr>
          <w:p w14:paraId="4124F081" w14:textId="77777777" w:rsidR="005E68DF" w:rsidRPr="00027CD6" w:rsidRDefault="005E68DF">
            <w:pPr>
              <w:pStyle w:val="Compact"/>
              <w:rPr>
                <w:sz w:val="20"/>
                <w:szCs w:val="20"/>
              </w:rPr>
            </w:pPr>
            <w:r w:rsidRPr="00027CD6">
              <w:rPr>
                <w:b/>
                <w:sz w:val="20"/>
                <w:szCs w:val="20"/>
              </w:rPr>
              <w:t>Attribute</w:t>
            </w:r>
          </w:p>
        </w:tc>
        <w:tc>
          <w:tcPr>
            <w:tcW w:w="447" w:type="pct"/>
          </w:tcPr>
          <w:p w14:paraId="412B62D3" w14:textId="77777777" w:rsidR="005E68DF" w:rsidRPr="00027CD6" w:rsidRDefault="005E68DF">
            <w:pPr>
              <w:pStyle w:val="Compact"/>
              <w:rPr>
                <w:b/>
                <w:sz w:val="20"/>
                <w:szCs w:val="20"/>
              </w:rPr>
            </w:pPr>
            <w:r>
              <w:rPr>
                <w:b/>
                <w:sz w:val="20"/>
                <w:szCs w:val="20"/>
              </w:rPr>
              <w:t xml:space="preserve">Field </w:t>
            </w:r>
            <w:del w:id="566" w:author="Zach Nixon" w:date="2017-03-30T17:24:00Z">
              <w:r w:rsidDel="0097263A">
                <w:rPr>
                  <w:b/>
                  <w:sz w:val="20"/>
                  <w:szCs w:val="20"/>
                </w:rPr>
                <w:delText>Req’d</w:delText>
              </w:r>
            </w:del>
            <w:ins w:id="567" w:author="Zach Nixon" w:date="2017-03-30T17:24:00Z">
              <w:r w:rsidR="0097263A">
                <w:rPr>
                  <w:b/>
                  <w:sz w:val="20"/>
                  <w:szCs w:val="20"/>
                </w:rPr>
                <w:t>Req.</w:t>
              </w:r>
            </w:ins>
          </w:p>
        </w:tc>
        <w:tc>
          <w:tcPr>
            <w:tcW w:w="1175" w:type="pct"/>
          </w:tcPr>
          <w:p w14:paraId="387B09F3" w14:textId="77777777" w:rsidR="005E68DF" w:rsidRPr="00027CD6" w:rsidRDefault="005E68DF">
            <w:pPr>
              <w:pStyle w:val="Compact"/>
              <w:rPr>
                <w:sz w:val="20"/>
                <w:szCs w:val="20"/>
              </w:rPr>
            </w:pPr>
            <w:r w:rsidRPr="00027CD6">
              <w:rPr>
                <w:b/>
                <w:sz w:val="20"/>
                <w:szCs w:val="20"/>
              </w:rPr>
              <w:t>Description</w:t>
            </w:r>
          </w:p>
        </w:tc>
        <w:tc>
          <w:tcPr>
            <w:tcW w:w="846" w:type="pct"/>
          </w:tcPr>
          <w:p w14:paraId="63398C30" w14:textId="77777777" w:rsidR="005E68DF" w:rsidRPr="00027CD6" w:rsidRDefault="005E68DF">
            <w:pPr>
              <w:pStyle w:val="Compact"/>
              <w:rPr>
                <w:sz w:val="20"/>
                <w:szCs w:val="20"/>
              </w:rPr>
            </w:pPr>
            <w:r w:rsidRPr="00027CD6">
              <w:rPr>
                <w:b/>
                <w:sz w:val="20"/>
                <w:szCs w:val="20"/>
              </w:rPr>
              <w:t>Suggested Field Name</w:t>
            </w:r>
          </w:p>
        </w:tc>
        <w:tc>
          <w:tcPr>
            <w:tcW w:w="523" w:type="pct"/>
          </w:tcPr>
          <w:p w14:paraId="31C3F045" w14:textId="77777777" w:rsidR="005E68DF" w:rsidRPr="00027CD6" w:rsidRDefault="005E68DF">
            <w:pPr>
              <w:pStyle w:val="Compact"/>
              <w:rPr>
                <w:sz w:val="20"/>
                <w:szCs w:val="20"/>
              </w:rPr>
            </w:pPr>
            <w:r w:rsidRPr="00027CD6">
              <w:rPr>
                <w:b/>
                <w:sz w:val="20"/>
                <w:szCs w:val="20"/>
              </w:rPr>
              <w:t>Type</w:t>
            </w:r>
          </w:p>
        </w:tc>
        <w:tc>
          <w:tcPr>
            <w:tcW w:w="1272" w:type="pct"/>
          </w:tcPr>
          <w:p w14:paraId="44E550F2" w14:textId="77777777" w:rsidR="005E68DF" w:rsidRPr="00027CD6" w:rsidRDefault="005E68DF">
            <w:pPr>
              <w:pStyle w:val="Compact"/>
              <w:rPr>
                <w:sz w:val="20"/>
                <w:szCs w:val="20"/>
              </w:rPr>
            </w:pPr>
            <w:proofErr w:type="spellStart"/>
            <w:r w:rsidRPr="00027CD6">
              <w:rPr>
                <w:b/>
                <w:sz w:val="20"/>
                <w:szCs w:val="20"/>
              </w:rPr>
              <w:t>Codeset</w:t>
            </w:r>
            <w:proofErr w:type="spellEnd"/>
            <w:r w:rsidRPr="00027CD6">
              <w:rPr>
                <w:b/>
                <w:sz w:val="20"/>
                <w:szCs w:val="20"/>
              </w:rPr>
              <w:t xml:space="preserve"> or valid values</w:t>
            </w:r>
          </w:p>
        </w:tc>
      </w:tr>
      <w:tr w:rsidR="005E68DF" w:rsidRPr="00027CD6" w14:paraId="3DB3AD49" w14:textId="77777777" w:rsidTr="00C96A1A">
        <w:tc>
          <w:tcPr>
            <w:tcW w:w="737" w:type="pct"/>
          </w:tcPr>
          <w:p w14:paraId="5AFAD051" w14:textId="77777777" w:rsidR="005E68DF" w:rsidRPr="00027CD6" w:rsidRDefault="005E68DF">
            <w:pPr>
              <w:pStyle w:val="Compact"/>
              <w:rPr>
                <w:sz w:val="20"/>
                <w:szCs w:val="20"/>
              </w:rPr>
            </w:pPr>
            <w:r w:rsidRPr="00027CD6">
              <w:rPr>
                <w:sz w:val="20"/>
                <w:szCs w:val="20"/>
              </w:rPr>
              <w:t>Survey ID</w:t>
            </w:r>
          </w:p>
        </w:tc>
        <w:tc>
          <w:tcPr>
            <w:tcW w:w="447" w:type="pct"/>
          </w:tcPr>
          <w:p w14:paraId="6316A4F1" w14:textId="77777777" w:rsidR="005E68DF" w:rsidRPr="00027CD6" w:rsidRDefault="005E68DF">
            <w:pPr>
              <w:pStyle w:val="Compact"/>
              <w:rPr>
                <w:sz w:val="20"/>
                <w:szCs w:val="20"/>
              </w:rPr>
            </w:pPr>
            <w:r>
              <w:rPr>
                <w:sz w:val="20"/>
                <w:szCs w:val="20"/>
              </w:rPr>
              <w:t>No</w:t>
            </w:r>
          </w:p>
        </w:tc>
        <w:tc>
          <w:tcPr>
            <w:tcW w:w="1175" w:type="pct"/>
          </w:tcPr>
          <w:p w14:paraId="76C29281" w14:textId="77777777" w:rsidR="005E68DF" w:rsidRPr="00027CD6" w:rsidRDefault="005E68DF">
            <w:pPr>
              <w:pStyle w:val="Compact"/>
              <w:rPr>
                <w:sz w:val="20"/>
                <w:szCs w:val="20"/>
              </w:rPr>
            </w:pPr>
            <w:r w:rsidRPr="00027CD6">
              <w:rPr>
                <w:sz w:val="20"/>
                <w:szCs w:val="20"/>
              </w:rPr>
              <w:t>Unique identifier</w:t>
            </w:r>
          </w:p>
        </w:tc>
        <w:tc>
          <w:tcPr>
            <w:tcW w:w="846" w:type="pct"/>
          </w:tcPr>
          <w:p w14:paraId="217B60B7" w14:textId="77777777" w:rsidR="005E68DF" w:rsidRPr="00027CD6" w:rsidRDefault="005E68DF">
            <w:pPr>
              <w:pStyle w:val="Compact"/>
              <w:rPr>
                <w:sz w:val="20"/>
                <w:szCs w:val="20"/>
              </w:rPr>
            </w:pPr>
            <w:r w:rsidRPr="00027CD6">
              <w:rPr>
                <w:sz w:val="20"/>
                <w:szCs w:val="20"/>
              </w:rPr>
              <w:t>SURV_ID</w:t>
            </w:r>
          </w:p>
        </w:tc>
        <w:tc>
          <w:tcPr>
            <w:tcW w:w="523" w:type="pct"/>
          </w:tcPr>
          <w:p w14:paraId="153A1E15" w14:textId="77777777" w:rsidR="005E68DF" w:rsidRPr="00027CD6" w:rsidRDefault="005E68DF">
            <w:pPr>
              <w:pStyle w:val="Compact"/>
              <w:rPr>
                <w:sz w:val="20"/>
                <w:szCs w:val="20"/>
              </w:rPr>
            </w:pPr>
            <w:r w:rsidRPr="00027CD6">
              <w:rPr>
                <w:sz w:val="20"/>
                <w:szCs w:val="20"/>
              </w:rPr>
              <w:t>Text</w:t>
            </w:r>
          </w:p>
        </w:tc>
        <w:tc>
          <w:tcPr>
            <w:tcW w:w="1272" w:type="pct"/>
          </w:tcPr>
          <w:p w14:paraId="71A0B7AF" w14:textId="77777777" w:rsidR="005E68DF" w:rsidRPr="00027CD6" w:rsidRDefault="005E68DF">
            <w:pPr>
              <w:pStyle w:val="Compact"/>
              <w:rPr>
                <w:sz w:val="20"/>
                <w:szCs w:val="20"/>
              </w:rPr>
            </w:pPr>
            <w:r w:rsidRPr="00027CD6">
              <w:rPr>
                <w:sz w:val="20"/>
                <w:szCs w:val="20"/>
              </w:rPr>
              <w:t>Alphanumeric text string containing identifier sufficient to uniquely identify survey within and across dates</w:t>
            </w:r>
          </w:p>
        </w:tc>
      </w:tr>
      <w:tr w:rsidR="005E68DF" w:rsidRPr="00027CD6" w14:paraId="49EC9E93" w14:textId="77777777" w:rsidTr="00C96A1A">
        <w:tc>
          <w:tcPr>
            <w:tcW w:w="737" w:type="pct"/>
          </w:tcPr>
          <w:p w14:paraId="310B94F9" w14:textId="77777777" w:rsidR="005E68DF" w:rsidRPr="00027CD6" w:rsidRDefault="005E68DF">
            <w:pPr>
              <w:pStyle w:val="Compact"/>
              <w:rPr>
                <w:sz w:val="20"/>
                <w:szCs w:val="20"/>
              </w:rPr>
            </w:pPr>
            <w:r w:rsidRPr="00027CD6">
              <w:rPr>
                <w:sz w:val="20"/>
                <w:szCs w:val="20"/>
              </w:rPr>
              <w:t>Survey Date</w:t>
            </w:r>
          </w:p>
        </w:tc>
        <w:tc>
          <w:tcPr>
            <w:tcW w:w="447" w:type="pct"/>
          </w:tcPr>
          <w:p w14:paraId="245EEAED" w14:textId="77777777" w:rsidR="005E68DF" w:rsidRPr="00027CD6" w:rsidRDefault="005E68DF">
            <w:pPr>
              <w:pStyle w:val="Compact"/>
              <w:rPr>
                <w:sz w:val="20"/>
                <w:szCs w:val="20"/>
              </w:rPr>
            </w:pPr>
            <w:r>
              <w:rPr>
                <w:sz w:val="20"/>
                <w:szCs w:val="20"/>
              </w:rPr>
              <w:t>Yes</w:t>
            </w:r>
          </w:p>
        </w:tc>
        <w:tc>
          <w:tcPr>
            <w:tcW w:w="1175" w:type="pct"/>
          </w:tcPr>
          <w:p w14:paraId="68675119" w14:textId="6C8A0960" w:rsidR="005E68DF" w:rsidRPr="00027CD6" w:rsidRDefault="005E68DF" w:rsidP="00587A20">
            <w:pPr>
              <w:pStyle w:val="Compact"/>
              <w:rPr>
                <w:sz w:val="20"/>
                <w:szCs w:val="20"/>
              </w:rPr>
            </w:pPr>
            <w:r w:rsidRPr="00027CD6">
              <w:rPr>
                <w:sz w:val="20"/>
                <w:szCs w:val="20"/>
              </w:rPr>
              <w:t xml:space="preserve">Date of </w:t>
            </w:r>
            <w:del w:id="568" w:author="Zach Nixon" w:date="2017-06-08T10:21:00Z">
              <w:r w:rsidRPr="00027CD6" w:rsidDel="00D02FEB">
                <w:rPr>
                  <w:sz w:val="20"/>
                  <w:szCs w:val="20"/>
                </w:rPr>
                <w:delText>start</w:delText>
              </w:r>
            </w:del>
            <w:ins w:id="569" w:author="Zach Nixon" w:date="2017-06-08T10:21:00Z">
              <w:r w:rsidR="00D02FEB">
                <w:rPr>
                  <w:sz w:val="20"/>
                  <w:szCs w:val="20"/>
                </w:rPr>
                <w:t>survey</w:t>
              </w:r>
            </w:ins>
          </w:p>
        </w:tc>
        <w:tc>
          <w:tcPr>
            <w:tcW w:w="846" w:type="pct"/>
          </w:tcPr>
          <w:p w14:paraId="5E9F2577" w14:textId="77777777" w:rsidR="005E68DF" w:rsidRPr="00027CD6" w:rsidRDefault="005E68DF">
            <w:pPr>
              <w:pStyle w:val="Compact"/>
              <w:rPr>
                <w:sz w:val="20"/>
                <w:szCs w:val="20"/>
              </w:rPr>
            </w:pPr>
            <w:r w:rsidRPr="00027CD6">
              <w:rPr>
                <w:sz w:val="20"/>
                <w:szCs w:val="20"/>
              </w:rPr>
              <w:t>SURV_DATE</w:t>
            </w:r>
          </w:p>
        </w:tc>
        <w:tc>
          <w:tcPr>
            <w:tcW w:w="523" w:type="pct"/>
          </w:tcPr>
          <w:p w14:paraId="1A6D29F6" w14:textId="77777777" w:rsidR="005E68DF" w:rsidRPr="00027CD6" w:rsidRDefault="005E68DF">
            <w:pPr>
              <w:pStyle w:val="Compact"/>
              <w:rPr>
                <w:sz w:val="20"/>
                <w:szCs w:val="20"/>
              </w:rPr>
            </w:pPr>
            <w:r w:rsidRPr="00027CD6">
              <w:rPr>
                <w:sz w:val="20"/>
                <w:szCs w:val="20"/>
              </w:rPr>
              <w:t>Date</w:t>
            </w:r>
          </w:p>
        </w:tc>
        <w:tc>
          <w:tcPr>
            <w:tcW w:w="1272" w:type="pct"/>
          </w:tcPr>
          <w:p w14:paraId="68EF9323" w14:textId="77777777" w:rsidR="005E68DF" w:rsidRPr="00027CD6" w:rsidRDefault="005E68DF">
            <w:pPr>
              <w:pStyle w:val="Compact"/>
              <w:rPr>
                <w:sz w:val="20"/>
                <w:szCs w:val="20"/>
              </w:rPr>
            </w:pPr>
            <w:r w:rsidRPr="00027CD6">
              <w:rPr>
                <w:sz w:val="20"/>
                <w:szCs w:val="20"/>
              </w:rPr>
              <w:t>Valid date in local time zone</w:t>
            </w:r>
          </w:p>
        </w:tc>
      </w:tr>
      <w:tr w:rsidR="005E68DF" w:rsidRPr="00027CD6" w14:paraId="4E0D1C38" w14:textId="77777777" w:rsidTr="00C96A1A">
        <w:tc>
          <w:tcPr>
            <w:tcW w:w="737" w:type="pct"/>
          </w:tcPr>
          <w:p w14:paraId="158C46B8" w14:textId="77777777" w:rsidR="005E68DF" w:rsidRPr="00027CD6" w:rsidRDefault="005E68DF">
            <w:pPr>
              <w:pStyle w:val="Compact"/>
              <w:rPr>
                <w:sz w:val="20"/>
                <w:szCs w:val="20"/>
              </w:rPr>
            </w:pPr>
            <w:r w:rsidRPr="00027CD6">
              <w:rPr>
                <w:sz w:val="20"/>
                <w:szCs w:val="20"/>
              </w:rPr>
              <w:t>Survey Start Time</w:t>
            </w:r>
          </w:p>
        </w:tc>
        <w:tc>
          <w:tcPr>
            <w:tcW w:w="447" w:type="pct"/>
          </w:tcPr>
          <w:p w14:paraId="4181C81A" w14:textId="77777777" w:rsidR="005E68DF" w:rsidRPr="00027CD6" w:rsidRDefault="005E68DF">
            <w:pPr>
              <w:pStyle w:val="Compact"/>
              <w:rPr>
                <w:sz w:val="20"/>
                <w:szCs w:val="20"/>
              </w:rPr>
            </w:pPr>
            <w:r>
              <w:rPr>
                <w:sz w:val="20"/>
                <w:szCs w:val="20"/>
              </w:rPr>
              <w:t>Yes</w:t>
            </w:r>
          </w:p>
        </w:tc>
        <w:tc>
          <w:tcPr>
            <w:tcW w:w="1175" w:type="pct"/>
          </w:tcPr>
          <w:p w14:paraId="2AE65D52" w14:textId="77777777" w:rsidR="005E68DF" w:rsidRPr="00027CD6" w:rsidRDefault="005E68DF">
            <w:pPr>
              <w:pStyle w:val="Compact"/>
              <w:rPr>
                <w:sz w:val="20"/>
                <w:szCs w:val="20"/>
              </w:rPr>
            </w:pPr>
            <w:r w:rsidRPr="00027CD6">
              <w:rPr>
                <w:sz w:val="20"/>
                <w:szCs w:val="20"/>
              </w:rPr>
              <w:t>Time of survey start</w:t>
            </w:r>
          </w:p>
        </w:tc>
        <w:tc>
          <w:tcPr>
            <w:tcW w:w="846" w:type="pct"/>
          </w:tcPr>
          <w:p w14:paraId="6296DE64" w14:textId="77777777" w:rsidR="005E68DF" w:rsidRPr="00027CD6" w:rsidRDefault="005E68DF">
            <w:pPr>
              <w:pStyle w:val="Compact"/>
              <w:rPr>
                <w:sz w:val="20"/>
                <w:szCs w:val="20"/>
              </w:rPr>
            </w:pPr>
            <w:r w:rsidRPr="00027CD6">
              <w:rPr>
                <w:sz w:val="20"/>
                <w:szCs w:val="20"/>
              </w:rPr>
              <w:t>START_TIME</w:t>
            </w:r>
          </w:p>
        </w:tc>
        <w:tc>
          <w:tcPr>
            <w:tcW w:w="523" w:type="pct"/>
          </w:tcPr>
          <w:p w14:paraId="50DE86BB" w14:textId="77777777" w:rsidR="005E68DF" w:rsidRPr="00027CD6" w:rsidRDefault="005E68DF">
            <w:pPr>
              <w:pStyle w:val="Compact"/>
              <w:rPr>
                <w:sz w:val="20"/>
                <w:szCs w:val="20"/>
              </w:rPr>
            </w:pPr>
            <w:r w:rsidRPr="00027CD6">
              <w:rPr>
                <w:sz w:val="20"/>
                <w:szCs w:val="20"/>
              </w:rPr>
              <w:t>Time</w:t>
            </w:r>
          </w:p>
        </w:tc>
        <w:tc>
          <w:tcPr>
            <w:tcW w:w="1272" w:type="pct"/>
          </w:tcPr>
          <w:p w14:paraId="03E39D10" w14:textId="77777777" w:rsidR="005E68DF" w:rsidRPr="00027CD6" w:rsidRDefault="005E68DF">
            <w:pPr>
              <w:pStyle w:val="Compact"/>
              <w:rPr>
                <w:sz w:val="20"/>
                <w:szCs w:val="20"/>
              </w:rPr>
            </w:pPr>
            <w:r w:rsidRPr="00027CD6">
              <w:rPr>
                <w:sz w:val="20"/>
                <w:szCs w:val="20"/>
              </w:rPr>
              <w:t>Valid time in local time zone</w:t>
            </w:r>
          </w:p>
        </w:tc>
      </w:tr>
      <w:tr w:rsidR="005E68DF" w:rsidRPr="00027CD6" w14:paraId="10EF6CFC" w14:textId="77777777" w:rsidTr="00C96A1A">
        <w:tc>
          <w:tcPr>
            <w:tcW w:w="737" w:type="pct"/>
          </w:tcPr>
          <w:p w14:paraId="68006D07" w14:textId="77777777" w:rsidR="005E68DF" w:rsidRPr="00027CD6" w:rsidRDefault="005E68DF">
            <w:pPr>
              <w:pStyle w:val="Compact"/>
              <w:rPr>
                <w:sz w:val="20"/>
                <w:szCs w:val="20"/>
              </w:rPr>
            </w:pPr>
            <w:r w:rsidRPr="00027CD6">
              <w:rPr>
                <w:sz w:val="20"/>
                <w:szCs w:val="20"/>
              </w:rPr>
              <w:t>Survey Stop Time</w:t>
            </w:r>
          </w:p>
        </w:tc>
        <w:tc>
          <w:tcPr>
            <w:tcW w:w="447" w:type="pct"/>
          </w:tcPr>
          <w:p w14:paraId="736399D4" w14:textId="77777777" w:rsidR="005E68DF" w:rsidRPr="00027CD6" w:rsidRDefault="005E68DF">
            <w:pPr>
              <w:pStyle w:val="Compact"/>
              <w:rPr>
                <w:sz w:val="20"/>
                <w:szCs w:val="20"/>
              </w:rPr>
            </w:pPr>
            <w:r>
              <w:rPr>
                <w:sz w:val="20"/>
                <w:szCs w:val="20"/>
              </w:rPr>
              <w:t>Yes</w:t>
            </w:r>
          </w:p>
        </w:tc>
        <w:tc>
          <w:tcPr>
            <w:tcW w:w="1175" w:type="pct"/>
          </w:tcPr>
          <w:p w14:paraId="4F11569F" w14:textId="77777777" w:rsidR="005E68DF" w:rsidRPr="00027CD6" w:rsidRDefault="005E68DF">
            <w:pPr>
              <w:pStyle w:val="Compact"/>
              <w:rPr>
                <w:sz w:val="20"/>
                <w:szCs w:val="20"/>
              </w:rPr>
            </w:pPr>
            <w:r w:rsidRPr="00027CD6">
              <w:rPr>
                <w:sz w:val="20"/>
                <w:szCs w:val="20"/>
              </w:rPr>
              <w:t>Time of survey end</w:t>
            </w:r>
          </w:p>
        </w:tc>
        <w:tc>
          <w:tcPr>
            <w:tcW w:w="846" w:type="pct"/>
          </w:tcPr>
          <w:p w14:paraId="6734EE4C" w14:textId="77777777" w:rsidR="005E68DF" w:rsidRPr="00027CD6" w:rsidRDefault="005E68DF">
            <w:pPr>
              <w:pStyle w:val="Compact"/>
              <w:rPr>
                <w:sz w:val="20"/>
                <w:szCs w:val="20"/>
              </w:rPr>
            </w:pPr>
            <w:r w:rsidRPr="00027CD6">
              <w:rPr>
                <w:sz w:val="20"/>
                <w:szCs w:val="20"/>
              </w:rPr>
              <w:t>STOP_TIME</w:t>
            </w:r>
          </w:p>
        </w:tc>
        <w:tc>
          <w:tcPr>
            <w:tcW w:w="523" w:type="pct"/>
          </w:tcPr>
          <w:p w14:paraId="74A6BFF5" w14:textId="77777777" w:rsidR="005E68DF" w:rsidRPr="00027CD6" w:rsidRDefault="005E68DF">
            <w:pPr>
              <w:pStyle w:val="Compact"/>
              <w:rPr>
                <w:sz w:val="20"/>
                <w:szCs w:val="20"/>
              </w:rPr>
            </w:pPr>
            <w:r w:rsidRPr="00027CD6">
              <w:rPr>
                <w:sz w:val="20"/>
                <w:szCs w:val="20"/>
              </w:rPr>
              <w:t>Time</w:t>
            </w:r>
          </w:p>
        </w:tc>
        <w:tc>
          <w:tcPr>
            <w:tcW w:w="1272" w:type="pct"/>
          </w:tcPr>
          <w:p w14:paraId="3C1F1EDA" w14:textId="77777777" w:rsidR="005E68DF" w:rsidRPr="00027CD6" w:rsidRDefault="005E68DF">
            <w:pPr>
              <w:pStyle w:val="Compact"/>
              <w:rPr>
                <w:sz w:val="20"/>
                <w:szCs w:val="20"/>
              </w:rPr>
            </w:pPr>
            <w:r w:rsidRPr="00027CD6">
              <w:rPr>
                <w:sz w:val="20"/>
                <w:szCs w:val="20"/>
              </w:rPr>
              <w:t>Valid time in local time zone</w:t>
            </w:r>
          </w:p>
        </w:tc>
      </w:tr>
      <w:tr w:rsidR="005E68DF" w:rsidRPr="00027CD6" w:rsidDel="00587A20" w14:paraId="5D7D03D4" w14:textId="4859B20A" w:rsidTr="00C96A1A">
        <w:trPr>
          <w:del w:id="570" w:author="Zach Nixon" w:date="2017-06-08T17:17:00Z"/>
        </w:trPr>
        <w:tc>
          <w:tcPr>
            <w:tcW w:w="737" w:type="pct"/>
          </w:tcPr>
          <w:p w14:paraId="4C34C694" w14:textId="15B1CAC7" w:rsidR="005E68DF" w:rsidRPr="00027CD6" w:rsidDel="00587A20" w:rsidRDefault="005E68DF">
            <w:pPr>
              <w:pStyle w:val="Compact"/>
              <w:rPr>
                <w:del w:id="571" w:author="Zach Nixon" w:date="2017-06-08T17:17:00Z"/>
                <w:sz w:val="20"/>
                <w:szCs w:val="20"/>
              </w:rPr>
            </w:pPr>
            <w:del w:id="572" w:author="Zach Nixon" w:date="2017-06-08T17:17:00Z">
              <w:r w:rsidRPr="00027CD6" w:rsidDel="00587A20">
                <w:rPr>
                  <w:sz w:val="20"/>
                  <w:szCs w:val="20"/>
                </w:rPr>
                <w:delText>Tide Height</w:delText>
              </w:r>
            </w:del>
          </w:p>
        </w:tc>
        <w:tc>
          <w:tcPr>
            <w:tcW w:w="447" w:type="pct"/>
          </w:tcPr>
          <w:p w14:paraId="1FB2FD1A" w14:textId="4DDCF6A8" w:rsidR="005E68DF" w:rsidRPr="00027CD6" w:rsidDel="00587A20" w:rsidRDefault="005E68DF">
            <w:pPr>
              <w:pStyle w:val="Compact"/>
              <w:rPr>
                <w:del w:id="573" w:author="Zach Nixon" w:date="2017-06-08T17:17:00Z"/>
                <w:sz w:val="20"/>
                <w:szCs w:val="20"/>
              </w:rPr>
            </w:pPr>
            <w:del w:id="574" w:author="Zach Nixon" w:date="2017-06-08T17:17:00Z">
              <w:r w:rsidDel="00587A20">
                <w:rPr>
                  <w:sz w:val="20"/>
                  <w:szCs w:val="20"/>
                </w:rPr>
                <w:delText>Yes</w:delText>
              </w:r>
            </w:del>
          </w:p>
        </w:tc>
        <w:tc>
          <w:tcPr>
            <w:tcW w:w="1175" w:type="pct"/>
          </w:tcPr>
          <w:p w14:paraId="30A4800D" w14:textId="30EF5CB4" w:rsidR="005E68DF" w:rsidRPr="00027CD6" w:rsidDel="00587A20" w:rsidRDefault="005E68DF">
            <w:pPr>
              <w:pStyle w:val="Compact"/>
              <w:rPr>
                <w:del w:id="575" w:author="Zach Nixon" w:date="2017-06-08T17:17:00Z"/>
                <w:sz w:val="20"/>
                <w:szCs w:val="20"/>
              </w:rPr>
            </w:pPr>
            <w:del w:id="576" w:author="Zach Nixon" w:date="2017-06-08T17:17:00Z">
              <w:r w:rsidRPr="00027CD6" w:rsidDel="00587A20">
                <w:rPr>
                  <w:sz w:val="20"/>
                  <w:szCs w:val="20"/>
                </w:rPr>
                <w:delText>Primary tide height for period of survey</w:delText>
              </w:r>
            </w:del>
          </w:p>
        </w:tc>
        <w:tc>
          <w:tcPr>
            <w:tcW w:w="846" w:type="pct"/>
          </w:tcPr>
          <w:p w14:paraId="31D12FA4" w14:textId="28A94CE2" w:rsidR="005E68DF" w:rsidRPr="00027CD6" w:rsidDel="00587A20" w:rsidRDefault="005E68DF">
            <w:pPr>
              <w:pStyle w:val="Compact"/>
              <w:rPr>
                <w:del w:id="577" w:author="Zach Nixon" w:date="2017-06-08T17:17:00Z"/>
                <w:sz w:val="20"/>
                <w:szCs w:val="20"/>
              </w:rPr>
            </w:pPr>
            <w:del w:id="578" w:author="Zach Nixon" w:date="2017-06-08T17:17:00Z">
              <w:r w:rsidRPr="00027CD6" w:rsidDel="00587A20">
                <w:rPr>
                  <w:sz w:val="20"/>
                  <w:szCs w:val="20"/>
                </w:rPr>
                <w:delText>TIDE_HGT</w:delText>
              </w:r>
            </w:del>
          </w:p>
        </w:tc>
        <w:tc>
          <w:tcPr>
            <w:tcW w:w="523" w:type="pct"/>
          </w:tcPr>
          <w:p w14:paraId="411D73E8" w14:textId="01F745DC" w:rsidR="005E68DF" w:rsidRPr="00027CD6" w:rsidDel="00587A20" w:rsidRDefault="005E68DF">
            <w:pPr>
              <w:pStyle w:val="Compact"/>
              <w:rPr>
                <w:del w:id="579" w:author="Zach Nixon" w:date="2017-06-08T17:17:00Z"/>
                <w:sz w:val="20"/>
                <w:szCs w:val="20"/>
              </w:rPr>
            </w:pPr>
            <w:del w:id="580" w:author="Zach Nixon" w:date="2017-06-08T17:17:00Z">
              <w:r w:rsidRPr="00027CD6" w:rsidDel="00587A20">
                <w:rPr>
                  <w:sz w:val="20"/>
                  <w:szCs w:val="20"/>
                </w:rPr>
                <w:delText>Text - Codeset</w:delText>
              </w:r>
            </w:del>
          </w:p>
        </w:tc>
        <w:tc>
          <w:tcPr>
            <w:tcW w:w="1272" w:type="pct"/>
          </w:tcPr>
          <w:p w14:paraId="21F45024" w14:textId="54179EA7" w:rsidR="005E68DF" w:rsidDel="00587A20" w:rsidRDefault="005E68DF">
            <w:pPr>
              <w:pStyle w:val="Compact"/>
              <w:rPr>
                <w:del w:id="581" w:author="Zach Nixon" w:date="2017-06-08T17:17:00Z"/>
                <w:sz w:val="20"/>
                <w:szCs w:val="20"/>
              </w:rPr>
            </w:pPr>
            <w:del w:id="582" w:author="Zach Nixon" w:date="2017-06-08T17:17:00Z">
              <w:r w:rsidRPr="00027CD6" w:rsidDel="00587A20">
                <w:rPr>
                  <w:sz w:val="20"/>
                  <w:szCs w:val="20"/>
                </w:rPr>
                <w:delText>Codes:</w:delText>
              </w:r>
            </w:del>
          </w:p>
          <w:p w14:paraId="34B34C25" w14:textId="68F2DEC9" w:rsidR="005E68DF" w:rsidRPr="00027CD6" w:rsidDel="00587A20" w:rsidRDefault="005E68DF">
            <w:pPr>
              <w:pStyle w:val="Compact"/>
              <w:rPr>
                <w:del w:id="583" w:author="Zach Nixon" w:date="2017-06-08T17:17:00Z"/>
                <w:sz w:val="20"/>
                <w:szCs w:val="20"/>
              </w:rPr>
            </w:pPr>
            <w:del w:id="584" w:author="Zach Nixon" w:date="2017-06-08T17:17:00Z">
              <w:r w:rsidRPr="00027CD6" w:rsidDel="00587A20">
                <w:rPr>
                  <w:sz w:val="20"/>
                  <w:szCs w:val="20"/>
                </w:rPr>
                <w:delText>L</w:delText>
              </w:r>
              <w:r w:rsidDel="00587A20">
                <w:rPr>
                  <w:sz w:val="20"/>
                  <w:szCs w:val="20"/>
                </w:rPr>
                <w:delText>;</w:delText>
              </w:r>
              <w:r w:rsidRPr="00027CD6" w:rsidDel="00587A20">
                <w:rPr>
                  <w:sz w:val="20"/>
                  <w:szCs w:val="20"/>
                </w:rPr>
                <w:delText>M</w:delText>
              </w:r>
              <w:r w:rsidDel="00587A20">
                <w:rPr>
                  <w:sz w:val="20"/>
                  <w:szCs w:val="20"/>
                </w:rPr>
                <w:delText>;</w:delText>
              </w:r>
              <w:r w:rsidRPr="00027CD6" w:rsidDel="00587A20">
                <w:rPr>
                  <w:sz w:val="20"/>
                  <w:szCs w:val="20"/>
                </w:rPr>
                <w:delText>H</w:delText>
              </w:r>
            </w:del>
          </w:p>
        </w:tc>
      </w:tr>
      <w:tr w:rsidR="005E68DF" w:rsidRPr="00027CD6" w14:paraId="3CAB77C6" w14:textId="77777777" w:rsidTr="00C96A1A">
        <w:tc>
          <w:tcPr>
            <w:tcW w:w="737" w:type="pct"/>
          </w:tcPr>
          <w:p w14:paraId="2008B46F" w14:textId="77777777" w:rsidR="005E68DF" w:rsidRPr="00027CD6" w:rsidRDefault="005E68DF">
            <w:pPr>
              <w:pStyle w:val="Compact"/>
              <w:rPr>
                <w:sz w:val="20"/>
                <w:szCs w:val="20"/>
              </w:rPr>
            </w:pPr>
            <w:r w:rsidRPr="00027CD6">
              <w:rPr>
                <w:sz w:val="20"/>
                <w:szCs w:val="20"/>
              </w:rPr>
              <w:t>Survey By</w:t>
            </w:r>
          </w:p>
        </w:tc>
        <w:tc>
          <w:tcPr>
            <w:tcW w:w="447" w:type="pct"/>
          </w:tcPr>
          <w:p w14:paraId="08FEC6B1" w14:textId="77777777" w:rsidR="005E68DF" w:rsidRPr="00027CD6" w:rsidRDefault="005E68DF">
            <w:pPr>
              <w:pStyle w:val="Compact"/>
              <w:rPr>
                <w:sz w:val="20"/>
                <w:szCs w:val="20"/>
              </w:rPr>
            </w:pPr>
            <w:r>
              <w:rPr>
                <w:sz w:val="20"/>
                <w:szCs w:val="20"/>
              </w:rPr>
              <w:t>Yes</w:t>
            </w:r>
          </w:p>
        </w:tc>
        <w:tc>
          <w:tcPr>
            <w:tcW w:w="1175" w:type="pct"/>
          </w:tcPr>
          <w:p w14:paraId="311928E7" w14:textId="77777777" w:rsidR="005E68DF" w:rsidRPr="00027CD6" w:rsidRDefault="005E68DF">
            <w:pPr>
              <w:pStyle w:val="Compact"/>
              <w:rPr>
                <w:sz w:val="20"/>
                <w:szCs w:val="20"/>
              </w:rPr>
            </w:pPr>
            <w:r w:rsidRPr="00027CD6">
              <w:rPr>
                <w:sz w:val="20"/>
                <w:szCs w:val="20"/>
              </w:rPr>
              <w:t>Personnel conducting survey</w:t>
            </w:r>
          </w:p>
        </w:tc>
        <w:tc>
          <w:tcPr>
            <w:tcW w:w="846" w:type="pct"/>
          </w:tcPr>
          <w:p w14:paraId="2D42ED07" w14:textId="77777777" w:rsidR="005E68DF" w:rsidRPr="00027CD6" w:rsidRDefault="005E68DF">
            <w:pPr>
              <w:pStyle w:val="Compact"/>
              <w:rPr>
                <w:sz w:val="20"/>
                <w:szCs w:val="20"/>
              </w:rPr>
            </w:pPr>
            <w:r w:rsidRPr="00027CD6">
              <w:rPr>
                <w:sz w:val="20"/>
                <w:szCs w:val="20"/>
              </w:rPr>
              <w:t>SURV_PER1</w:t>
            </w:r>
          </w:p>
        </w:tc>
        <w:tc>
          <w:tcPr>
            <w:tcW w:w="523" w:type="pct"/>
          </w:tcPr>
          <w:p w14:paraId="7B8BE77A" w14:textId="77777777" w:rsidR="005E68DF" w:rsidRPr="00027CD6" w:rsidRDefault="005E68DF">
            <w:pPr>
              <w:pStyle w:val="Compact"/>
              <w:rPr>
                <w:sz w:val="20"/>
                <w:szCs w:val="20"/>
              </w:rPr>
            </w:pPr>
            <w:r w:rsidRPr="00027CD6">
              <w:rPr>
                <w:sz w:val="20"/>
                <w:szCs w:val="20"/>
              </w:rPr>
              <w:t>Text</w:t>
            </w:r>
          </w:p>
        </w:tc>
        <w:tc>
          <w:tcPr>
            <w:tcW w:w="1272" w:type="pct"/>
          </w:tcPr>
          <w:p w14:paraId="413C2D87" w14:textId="77777777" w:rsidR="005E68DF" w:rsidRPr="00027CD6" w:rsidRDefault="005E68DF">
            <w:pPr>
              <w:pStyle w:val="Compact"/>
              <w:rPr>
                <w:sz w:val="20"/>
                <w:szCs w:val="20"/>
              </w:rPr>
            </w:pPr>
            <w:r w:rsidRPr="00027CD6">
              <w:rPr>
                <w:sz w:val="20"/>
                <w:szCs w:val="20"/>
              </w:rPr>
              <w:t>Name and organization of first team member conducting survey. Though not required by standard, this should be pulled from lookup table. Multiple fields required to hold unknown count of multiple values.</w:t>
            </w:r>
          </w:p>
        </w:tc>
      </w:tr>
      <w:tr w:rsidR="00C96A1A" w:rsidRPr="00027CD6" w14:paraId="11FE18CC" w14:textId="77777777" w:rsidTr="00C96A1A">
        <w:tc>
          <w:tcPr>
            <w:tcW w:w="737" w:type="pct"/>
          </w:tcPr>
          <w:p w14:paraId="191EB7B5" w14:textId="77777777" w:rsidR="00C96A1A" w:rsidRPr="00027CD6" w:rsidRDefault="00C96A1A" w:rsidP="00C96A1A">
            <w:pPr>
              <w:pStyle w:val="Compact"/>
              <w:rPr>
                <w:sz w:val="20"/>
                <w:szCs w:val="20"/>
              </w:rPr>
            </w:pPr>
            <w:r w:rsidRPr="00027CD6">
              <w:rPr>
                <w:sz w:val="20"/>
                <w:szCs w:val="20"/>
              </w:rPr>
              <w:t>Survey By</w:t>
            </w:r>
          </w:p>
        </w:tc>
        <w:tc>
          <w:tcPr>
            <w:tcW w:w="447" w:type="pct"/>
          </w:tcPr>
          <w:p w14:paraId="4A7A46E3" w14:textId="77777777" w:rsidR="00C96A1A" w:rsidRPr="00027CD6" w:rsidRDefault="00C96A1A" w:rsidP="00C96A1A">
            <w:pPr>
              <w:pStyle w:val="Compact"/>
              <w:rPr>
                <w:sz w:val="20"/>
                <w:szCs w:val="20"/>
              </w:rPr>
            </w:pPr>
            <w:r>
              <w:rPr>
                <w:sz w:val="20"/>
                <w:szCs w:val="20"/>
              </w:rPr>
              <w:t>Yes</w:t>
            </w:r>
          </w:p>
        </w:tc>
        <w:tc>
          <w:tcPr>
            <w:tcW w:w="1175" w:type="pct"/>
          </w:tcPr>
          <w:p w14:paraId="4FFE4BC7" w14:textId="77777777" w:rsidR="00C96A1A" w:rsidRPr="00027CD6" w:rsidRDefault="00C96A1A" w:rsidP="00C96A1A">
            <w:pPr>
              <w:pStyle w:val="Compact"/>
              <w:rPr>
                <w:sz w:val="20"/>
                <w:szCs w:val="20"/>
              </w:rPr>
            </w:pPr>
          </w:p>
        </w:tc>
        <w:tc>
          <w:tcPr>
            <w:tcW w:w="846" w:type="pct"/>
          </w:tcPr>
          <w:p w14:paraId="69ADFEE9" w14:textId="77777777" w:rsidR="00C96A1A" w:rsidRPr="00027CD6" w:rsidRDefault="00C96A1A" w:rsidP="00C96A1A">
            <w:pPr>
              <w:pStyle w:val="Compact"/>
              <w:rPr>
                <w:sz w:val="20"/>
                <w:szCs w:val="20"/>
              </w:rPr>
            </w:pPr>
            <w:r w:rsidRPr="00027CD6">
              <w:rPr>
                <w:sz w:val="20"/>
                <w:szCs w:val="20"/>
              </w:rPr>
              <w:t>SURV_PER2</w:t>
            </w:r>
          </w:p>
        </w:tc>
        <w:tc>
          <w:tcPr>
            <w:tcW w:w="523" w:type="pct"/>
          </w:tcPr>
          <w:p w14:paraId="531926E1" w14:textId="77777777" w:rsidR="00C96A1A" w:rsidRPr="00027CD6" w:rsidRDefault="00C96A1A" w:rsidP="00C96A1A">
            <w:pPr>
              <w:pStyle w:val="Compact"/>
              <w:rPr>
                <w:sz w:val="20"/>
                <w:szCs w:val="20"/>
              </w:rPr>
            </w:pPr>
            <w:r w:rsidRPr="00027CD6">
              <w:rPr>
                <w:sz w:val="20"/>
                <w:szCs w:val="20"/>
              </w:rPr>
              <w:t>Text</w:t>
            </w:r>
          </w:p>
        </w:tc>
        <w:tc>
          <w:tcPr>
            <w:tcW w:w="1272" w:type="pct"/>
          </w:tcPr>
          <w:p w14:paraId="06F577B5" w14:textId="77777777" w:rsidR="00C96A1A" w:rsidRPr="00027CD6" w:rsidRDefault="00C96A1A" w:rsidP="00C96A1A">
            <w:pPr>
              <w:pStyle w:val="Compact"/>
              <w:rPr>
                <w:sz w:val="20"/>
                <w:szCs w:val="20"/>
              </w:rPr>
            </w:pPr>
            <w:r w:rsidRPr="00027CD6">
              <w:rPr>
                <w:sz w:val="20"/>
                <w:szCs w:val="20"/>
              </w:rPr>
              <w:t>See above.</w:t>
            </w:r>
          </w:p>
        </w:tc>
      </w:tr>
      <w:tr w:rsidR="00C96A1A" w:rsidRPr="00027CD6" w14:paraId="224DCB68" w14:textId="77777777" w:rsidTr="00C96A1A">
        <w:tc>
          <w:tcPr>
            <w:tcW w:w="737" w:type="pct"/>
          </w:tcPr>
          <w:p w14:paraId="5C0A0CDE" w14:textId="77777777" w:rsidR="00C96A1A" w:rsidRPr="00027CD6" w:rsidRDefault="00C96A1A" w:rsidP="00C96A1A">
            <w:pPr>
              <w:pStyle w:val="Compact"/>
              <w:rPr>
                <w:sz w:val="20"/>
                <w:szCs w:val="20"/>
              </w:rPr>
            </w:pPr>
            <w:r w:rsidRPr="00027CD6">
              <w:rPr>
                <w:sz w:val="20"/>
                <w:szCs w:val="20"/>
              </w:rPr>
              <w:t>Survey By</w:t>
            </w:r>
          </w:p>
        </w:tc>
        <w:tc>
          <w:tcPr>
            <w:tcW w:w="447" w:type="pct"/>
          </w:tcPr>
          <w:p w14:paraId="089C9AC9" w14:textId="77777777" w:rsidR="00C96A1A" w:rsidRPr="00027CD6" w:rsidRDefault="00C96A1A" w:rsidP="00C96A1A">
            <w:pPr>
              <w:pStyle w:val="Compact"/>
              <w:rPr>
                <w:sz w:val="20"/>
                <w:szCs w:val="20"/>
              </w:rPr>
            </w:pPr>
            <w:r>
              <w:rPr>
                <w:sz w:val="20"/>
                <w:szCs w:val="20"/>
              </w:rPr>
              <w:t>Yes</w:t>
            </w:r>
          </w:p>
        </w:tc>
        <w:tc>
          <w:tcPr>
            <w:tcW w:w="1175" w:type="pct"/>
          </w:tcPr>
          <w:p w14:paraId="7AEAC757" w14:textId="77777777" w:rsidR="00C96A1A" w:rsidRPr="00027CD6" w:rsidRDefault="00C96A1A" w:rsidP="00C96A1A">
            <w:pPr>
              <w:pStyle w:val="Compact"/>
              <w:rPr>
                <w:sz w:val="20"/>
                <w:szCs w:val="20"/>
              </w:rPr>
            </w:pPr>
          </w:p>
        </w:tc>
        <w:tc>
          <w:tcPr>
            <w:tcW w:w="846" w:type="pct"/>
          </w:tcPr>
          <w:p w14:paraId="1BEE48E6" w14:textId="77777777" w:rsidR="00C96A1A" w:rsidRPr="00027CD6" w:rsidRDefault="00C96A1A" w:rsidP="00C96A1A">
            <w:pPr>
              <w:pStyle w:val="Compact"/>
              <w:rPr>
                <w:sz w:val="20"/>
                <w:szCs w:val="20"/>
              </w:rPr>
            </w:pPr>
            <w:r w:rsidRPr="00027CD6">
              <w:rPr>
                <w:sz w:val="20"/>
                <w:szCs w:val="20"/>
              </w:rPr>
              <w:t>SURV_PER3</w:t>
            </w:r>
          </w:p>
        </w:tc>
        <w:tc>
          <w:tcPr>
            <w:tcW w:w="523" w:type="pct"/>
          </w:tcPr>
          <w:p w14:paraId="1F6F4F70" w14:textId="77777777" w:rsidR="00C96A1A" w:rsidRPr="00027CD6" w:rsidRDefault="00C96A1A" w:rsidP="00C96A1A">
            <w:pPr>
              <w:pStyle w:val="Compact"/>
              <w:rPr>
                <w:sz w:val="20"/>
                <w:szCs w:val="20"/>
              </w:rPr>
            </w:pPr>
            <w:r w:rsidRPr="00027CD6">
              <w:rPr>
                <w:sz w:val="20"/>
                <w:szCs w:val="20"/>
              </w:rPr>
              <w:t>Text</w:t>
            </w:r>
          </w:p>
        </w:tc>
        <w:tc>
          <w:tcPr>
            <w:tcW w:w="1272" w:type="pct"/>
          </w:tcPr>
          <w:p w14:paraId="0C4731CA" w14:textId="77777777" w:rsidR="00C96A1A" w:rsidRPr="00027CD6" w:rsidRDefault="00C96A1A" w:rsidP="00C96A1A">
            <w:pPr>
              <w:pStyle w:val="Compact"/>
              <w:rPr>
                <w:sz w:val="20"/>
                <w:szCs w:val="20"/>
              </w:rPr>
            </w:pPr>
            <w:r w:rsidRPr="00027CD6">
              <w:rPr>
                <w:sz w:val="20"/>
                <w:szCs w:val="20"/>
              </w:rPr>
              <w:t>See above.</w:t>
            </w:r>
          </w:p>
        </w:tc>
      </w:tr>
      <w:tr w:rsidR="00C96A1A" w:rsidRPr="00027CD6" w14:paraId="0D80E92C" w14:textId="77777777" w:rsidTr="00C96A1A">
        <w:tc>
          <w:tcPr>
            <w:tcW w:w="737" w:type="pct"/>
          </w:tcPr>
          <w:p w14:paraId="1D811107" w14:textId="77777777" w:rsidR="00C96A1A" w:rsidRPr="00027CD6" w:rsidRDefault="00C96A1A" w:rsidP="00C96A1A">
            <w:pPr>
              <w:pStyle w:val="Compact"/>
              <w:rPr>
                <w:sz w:val="20"/>
                <w:szCs w:val="20"/>
              </w:rPr>
            </w:pPr>
            <w:r w:rsidRPr="00027CD6">
              <w:rPr>
                <w:sz w:val="20"/>
                <w:szCs w:val="20"/>
              </w:rPr>
              <w:t>Survey By</w:t>
            </w:r>
          </w:p>
        </w:tc>
        <w:tc>
          <w:tcPr>
            <w:tcW w:w="447" w:type="pct"/>
          </w:tcPr>
          <w:p w14:paraId="7B76EE84" w14:textId="77777777" w:rsidR="00C96A1A" w:rsidRPr="00027CD6" w:rsidRDefault="00C96A1A" w:rsidP="00C96A1A">
            <w:pPr>
              <w:pStyle w:val="Compact"/>
              <w:rPr>
                <w:sz w:val="20"/>
                <w:szCs w:val="20"/>
              </w:rPr>
            </w:pPr>
            <w:r>
              <w:rPr>
                <w:sz w:val="20"/>
                <w:szCs w:val="20"/>
              </w:rPr>
              <w:t>Yes</w:t>
            </w:r>
          </w:p>
        </w:tc>
        <w:tc>
          <w:tcPr>
            <w:tcW w:w="1175" w:type="pct"/>
          </w:tcPr>
          <w:p w14:paraId="1CA927E7" w14:textId="77777777" w:rsidR="00C96A1A" w:rsidRPr="00027CD6" w:rsidRDefault="00C96A1A" w:rsidP="00C96A1A">
            <w:pPr>
              <w:pStyle w:val="Compact"/>
              <w:rPr>
                <w:sz w:val="20"/>
                <w:szCs w:val="20"/>
              </w:rPr>
            </w:pPr>
          </w:p>
        </w:tc>
        <w:tc>
          <w:tcPr>
            <w:tcW w:w="846" w:type="pct"/>
          </w:tcPr>
          <w:p w14:paraId="206C9CC4" w14:textId="77777777" w:rsidR="00C96A1A" w:rsidRPr="00027CD6" w:rsidRDefault="00C96A1A" w:rsidP="00C96A1A">
            <w:pPr>
              <w:pStyle w:val="Compact"/>
              <w:rPr>
                <w:sz w:val="20"/>
                <w:szCs w:val="20"/>
              </w:rPr>
            </w:pPr>
            <w:r w:rsidRPr="00027CD6">
              <w:rPr>
                <w:sz w:val="20"/>
                <w:szCs w:val="20"/>
              </w:rPr>
              <w:t>SURV_PER4</w:t>
            </w:r>
          </w:p>
        </w:tc>
        <w:tc>
          <w:tcPr>
            <w:tcW w:w="523" w:type="pct"/>
          </w:tcPr>
          <w:p w14:paraId="01C6C880" w14:textId="77777777" w:rsidR="00C96A1A" w:rsidRPr="00027CD6" w:rsidRDefault="00C96A1A" w:rsidP="00C96A1A">
            <w:pPr>
              <w:pStyle w:val="Compact"/>
              <w:rPr>
                <w:sz w:val="20"/>
                <w:szCs w:val="20"/>
              </w:rPr>
            </w:pPr>
            <w:r w:rsidRPr="00027CD6">
              <w:rPr>
                <w:sz w:val="20"/>
                <w:szCs w:val="20"/>
              </w:rPr>
              <w:t>Text</w:t>
            </w:r>
          </w:p>
        </w:tc>
        <w:tc>
          <w:tcPr>
            <w:tcW w:w="1272" w:type="pct"/>
          </w:tcPr>
          <w:p w14:paraId="420679F1" w14:textId="77777777" w:rsidR="00C96A1A" w:rsidRPr="00027CD6" w:rsidRDefault="00C96A1A" w:rsidP="00C96A1A">
            <w:pPr>
              <w:pStyle w:val="Compact"/>
              <w:rPr>
                <w:sz w:val="20"/>
                <w:szCs w:val="20"/>
              </w:rPr>
            </w:pPr>
            <w:r w:rsidRPr="00027CD6">
              <w:rPr>
                <w:sz w:val="20"/>
                <w:szCs w:val="20"/>
              </w:rPr>
              <w:t>See above.</w:t>
            </w:r>
          </w:p>
        </w:tc>
      </w:tr>
      <w:tr w:rsidR="00C96A1A" w:rsidRPr="00027CD6" w14:paraId="72BC9113" w14:textId="77777777" w:rsidTr="00C96A1A">
        <w:tc>
          <w:tcPr>
            <w:tcW w:w="737" w:type="pct"/>
          </w:tcPr>
          <w:p w14:paraId="257E0691" w14:textId="77777777" w:rsidR="00C96A1A" w:rsidRPr="00027CD6" w:rsidRDefault="00C96A1A" w:rsidP="00C96A1A">
            <w:pPr>
              <w:pStyle w:val="Compact"/>
              <w:rPr>
                <w:sz w:val="20"/>
                <w:szCs w:val="20"/>
              </w:rPr>
            </w:pPr>
            <w:r w:rsidRPr="00027CD6">
              <w:rPr>
                <w:sz w:val="20"/>
                <w:szCs w:val="20"/>
              </w:rPr>
              <w:t>Survey By</w:t>
            </w:r>
          </w:p>
        </w:tc>
        <w:tc>
          <w:tcPr>
            <w:tcW w:w="447" w:type="pct"/>
          </w:tcPr>
          <w:p w14:paraId="6ECEAA63" w14:textId="77777777" w:rsidR="00C96A1A" w:rsidRPr="00027CD6" w:rsidRDefault="00C96A1A" w:rsidP="00C96A1A">
            <w:pPr>
              <w:pStyle w:val="Compact"/>
              <w:rPr>
                <w:sz w:val="20"/>
                <w:szCs w:val="20"/>
              </w:rPr>
            </w:pPr>
            <w:r>
              <w:rPr>
                <w:sz w:val="20"/>
                <w:szCs w:val="20"/>
              </w:rPr>
              <w:t>Yes</w:t>
            </w:r>
          </w:p>
        </w:tc>
        <w:tc>
          <w:tcPr>
            <w:tcW w:w="1175" w:type="pct"/>
          </w:tcPr>
          <w:p w14:paraId="096B7D46" w14:textId="77777777" w:rsidR="00C96A1A" w:rsidRPr="00027CD6" w:rsidRDefault="00C96A1A" w:rsidP="00C96A1A">
            <w:pPr>
              <w:pStyle w:val="Compact"/>
              <w:rPr>
                <w:sz w:val="20"/>
                <w:szCs w:val="20"/>
              </w:rPr>
            </w:pPr>
          </w:p>
        </w:tc>
        <w:tc>
          <w:tcPr>
            <w:tcW w:w="846" w:type="pct"/>
          </w:tcPr>
          <w:p w14:paraId="7BB189B8" w14:textId="77777777" w:rsidR="00C96A1A" w:rsidRPr="00027CD6" w:rsidRDefault="00C96A1A" w:rsidP="00C96A1A">
            <w:pPr>
              <w:pStyle w:val="Compact"/>
              <w:rPr>
                <w:sz w:val="20"/>
                <w:szCs w:val="20"/>
              </w:rPr>
            </w:pPr>
            <w:r w:rsidRPr="00027CD6">
              <w:rPr>
                <w:sz w:val="20"/>
                <w:szCs w:val="20"/>
              </w:rPr>
              <w:t>SURV_PER5</w:t>
            </w:r>
          </w:p>
        </w:tc>
        <w:tc>
          <w:tcPr>
            <w:tcW w:w="523" w:type="pct"/>
          </w:tcPr>
          <w:p w14:paraId="64FD46E3" w14:textId="77777777" w:rsidR="00C96A1A" w:rsidRPr="00027CD6" w:rsidRDefault="00C96A1A" w:rsidP="00C96A1A">
            <w:pPr>
              <w:pStyle w:val="Compact"/>
              <w:rPr>
                <w:sz w:val="20"/>
                <w:szCs w:val="20"/>
              </w:rPr>
            </w:pPr>
            <w:r w:rsidRPr="00027CD6">
              <w:rPr>
                <w:sz w:val="20"/>
                <w:szCs w:val="20"/>
              </w:rPr>
              <w:t>Text</w:t>
            </w:r>
          </w:p>
        </w:tc>
        <w:tc>
          <w:tcPr>
            <w:tcW w:w="1272" w:type="pct"/>
          </w:tcPr>
          <w:p w14:paraId="639553CB" w14:textId="77777777" w:rsidR="00C96A1A" w:rsidRPr="00027CD6" w:rsidRDefault="00C96A1A" w:rsidP="00C96A1A">
            <w:pPr>
              <w:pStyle w:val="Compact"/>
              <w:rPr>
                <w:sz w:val="20"/>
                <w:szCs w:val="20"/>
              </w:rPr>
            </w:pPr>
            <w:r w:rsidRPr="00027CD6">
              <w:rPr>
                <w:sz w:val="20"/>
                <w:szCs w:val="20"/>
              </w:rPr>
              <w:t>See above.</w:t>
            </w:r>
          </w:p>
        </w:tc>
      </w:tr>
      <w:tr w:rsidR="00C96A1A" w:rsidRPr="00027CD6" w14:paraId="4D1F982B" w14:textId="77777777" w:rsidTr="00C96A1A">
        <w:tc>
          <w:tcPr>
            <w:tcW w:w="737" w:type="pct"/>
          </w:tcPr>
          <w:p w14:paraId="4716692F" w14:textId="77777777" w:rsidR="00C96A1A" w:rsidRPr="00027CD6" w:rsidRDefault="00C96A1A" w:rsidP="00C96A1A">
            <w:pPr>
              <w:pStyle w:val="Compact"/>
              <w:rPr>
                <w:sz w:val="20"/>
                <w:szCs w:val="20"/>
              </w:rPr>
            </w:pPr>
            <w:r w:rsidRPr="00027CD6">
              <w:rPr>
                <w:sz w:val="20"/>
                <w:szCs w:val="20"/>
              </w:rPr>
              <w:t>Survey By</w:t>
            </w:r>
          </w:p>
        </w:tc>
        <w:tc>
          <w:tcPr>
            <w:tcW w:w="447" w:type="pct"/>
          </w:tcPr>
          <w:p w14:paraId="41CDFD7A" w14:textId="77777777" w:rsidR="00C96A1A" w:rsidRPr="00027CD6" w:rsidRDefault="00C96A1A" w:rsidP="00C96A1A">
            <w:pPr>
              <w:pStyle w:val="Compact"/>
              <w:rPr>
                <w:sz w:val="20"/>
                <w:szCs w:val="20"/>
              </w:rPr>
            </w:pPr>
            <w:r>
              <w:rPr>
                <w:sz w:val="20"/>
                <w:szCs w:val="20"/>
              </w:rPr>
              <w:t>Yes</w:t>
            </w:r>
          </w:p>
        </w:tc>
        <w:tc>
          <w:tcPr>
            <w:tcW w:w="1175" w:type="pct"/>
          </w:tcPr>
          <w:p w14:paraId="1681FD27" w14:textId="77777777" w:rsidR="00C96A1A" w:rsidRPr="00027CD6" w:rsidRDefault="00C96A1A" w:rsidP="00C96A1A">
            <w:pPr>
              <w:pStyle w:val="Compact"/>
              <w:rPr>
                <w:sz w:val="20"/>
                <w:szCs w:val="20"/>
              </w:rPr>
            </w:pPr>
          </w:p>
        </w:tc>
        <w:tc>
          <w:tcPr>
            <w:tcW w:w="846" w:type="pct"/>
          </w:tcPr>
          <w:p w14:paraId="13D96DC1" w14:textId="77777777" w:rsidR="00C96A1A" w:rsidRPr="00027CD6" w:rsidRDefault="00C96A1A" w:rsidP="00C96A1A">
            <w:pPr>
              <w:pStyle w:val="Compact"/>
              <w:rPr>
                <w:sz w:val="20"/>
                <w:szCs w:val="20"/>
              </w:rPr>
            </w:pPr>
            <w:r w:rsidRPr="00027CD6">
              <w:rPr>
                <w:sz w:val="20"/>
                <w:szCs w:val="20"/>
              </w:rPr>
              <w:t>SURV_PER6</w:t>
            </w:r>
          </w:p>
        </w:tc>
        <w:tc>
          <w:tcPr>
            <w:tcW w:w="523" w:type="pct"/>
          </w:tcPr>
          <w:p w14:paraId="17543B84" w14:textId="77777777" w:rsidR="00C96A1A" w:rsidRPr="00027CD6" w:rsidRDefault="00C96A1A" w:rsidP="00C96A1A">
            <w:pPr>
              <w:pStyle w:val="Compact"/>
              <w:rPr>
                <w:sz w:val="20"/>
                <w:szCs w:val="20"/>
              </w:rPr>
            </w:pPr>
            <w:r w:rsidRPr="00027CD6">
              <w:rPr>
                <w:sz w:val="20"/>
                <w:szCs w:val="20"/>
              </w:rPr>
              <w:t>Text</w:t>
            </w:r>
          </w:p>
        </w:tc>
        <w:tc>
          <w:tcPr>
            <w:tcW w:w="1272" w:type="pct"/>
          </w:tcPr>
          <w:p w14:paraId="157BE57D" w14:textId="77777777" w:rsidR="00C96A1A" w:rsidRPr="00027CD6" w:rsidRDefault="00C96A1A" w:rsidP="00C96A1A">
            <w:pPr>
              <w:pStyle w:val="Compact"/>
              <w:rPr>
                <w:sz w:val="20"/>
                <w:szCs w:val="20"/>
              </w:rPr>
            </w:pPr>
            <w:r w:rsidRPr="00027CD6">
              <w:rPr>
                <w:sz w:val="20"/>
                <w:szCs w:val="20"/>
              </w:rPr>
              <w:t>See above.</w:t>
            </w:r>
          </w:p>
        </w:tc>
      </w:tr>
      <w:tr w:rsidR="00C96A1A" w:rsidRPr="00027CD6" w14:paraId="0910C4F3" w14:textId="77777777" w:rsidTr="00C96A1A">
        <w:tc>
          <w:tcPr>
            <w:tcW w:w="737" w:type="pct"/>
          </w:tcPr>
          <w:p w14:paraId="501D8675" w14:textId="77777777" w:rsidR="00C96A1A" w:rsidRPr="00027CD6" w:rsidRDefault="00C96A1A" w:rsidP="00C96A1A">
            <w:pPr>
              <w:pStyle w:val="Compact"/>
              <w:rPr>
                <w:sz w:val="20"/>
                <w:szCs w:val="20"/>
              </w:rPr>
            </w:pPr>
            <w:r w:rsidRPr="00027CD6">
              <w:rPr>
                <w:sz w:val="20"/>
                <w:szCs w:val="20"/>
              </w:rPr>
              <w:t>Segments</w:t>
            </w:r>
          </w:p>
        </w:tc>
        <w:tc>
          <w:tcPr>
            <w:tcW w:w="447" w:type="pct"/>
          </w:tcPr>
          <w:p w14:paraId="17BC125E" w14:textId="77777777" w:rsidR="00C96A1A" w:rsidRPr="00027CD6" w:rsidRDefault="00C96A1A" w:rsidP="00C96A1A">
            <w:pPr>
              <w:pStyle w:val="Compact"/>
              <w:rPr>
                <w:sz w:val="20"/>
                <w:szCs w:val="20"/>
              </w:rPr>
            </w:pPr>
            <w:r>
              <w:rPr>
                <w:sz w:val="20"/>
                <w:szCs w:val="20"/>
              </w:rPr>
              <w:t>No</w:t>
            </w:r>
          </w:p>
        </w:tc>
        <w:tc>
          <w:tcPr>
            <w:tcW w:w="1175" w:type="pct"/>
          </w:tcPr>
          <w:p w14:paraId="25196E27" w14:textId="77777777" w:rsidR="00C96A1A" w:rsidRPr="00027CD6" w:rsidRDefault="00C96A1A" w:rsidP="00C96A1A">
            <w:pPr>
              <w:pStyle w:val="Compact"/>
              <w:rPr>
                <w:sz w:val="20"/>
                <w:szCs w:val="20"/>
              </w:rPr>
            </w:pPr>
            <w:r w:rsidRPr="00027CD6">
              <w:rPr>
                <w:sz w:val="20"/>
                <w:szCs w:val="20"/>
              </w:rPr>
              <w:t>Segment(s) surveyed</w:t>
            </w:r>
          </w:p>
        </w:tc>
        <w:tc>
          <w:tcPr>
            <w:tcW w:w="846" w:type="pct"/>
          </w:tcPr>
          <w:p w14:paraId="5BA38504" w14:textId="77777777" w:rsidR="00C96A1A" w:rsidRPr="00027CD6" w:rsidRDefault="00C96A1A" w:rsidP="00C96A1A">
            <w:pPr>
              <w:pStyle w:val="Compact"/>
              <w:rPr>
                <w:sz w:val="20"/>
                <w:szCs w:val="20"/>
              </w:rPr>
            </w:pPr>
            <w:r w:rsidRPr="00027CD6">
              <w:rPr>
                <w:sz w:val="20"/>
                <w:szCs w:val="20"/>
              </w:rPr>
              <w:t>SEGMENTS</w:t>
            </w:r>
          </w:p>
        </w:tc>
        <w:tc>
          <w:tcPr>
            <w:tcW w:w="523" w:type="pct"/>
          </w:tcPr>
          <w:p w14:paraId="2B32C2CC" w14:textId="77777777" w:rsidR="00C96A1A" w:rsidRPr="00027CD6" w:rsidRDefault="00C96A1A" w:rsidP="00C96A1A">
            <w:pPr>
              <w:pStyle w:val="Compact"/>
              <w:rPr>
                <w:sz w:val="20"/>
                <w:szCs w:val="20"/>
              </w:rPr>
            </w:pPr>
            <w:r w:rsidRPr="00027CD6">
              <w:rPr>
                <w:sz w:val="20"/>
                <w:szCs w:val="20"/>
              </w:rPr>
              <w:t>Text or Lookup Table</w:t>
            </w:r>
          </w:p>
        </w:tc>
        <w:tc>
          <w:tcPr>
            <w:tcW w:w="1272" w:type="pct"/>
          </w:tcPr>
          <w:p w14:paraId="5567C581" w14:textId="77777777" w:rsidR="00C96A1A" w:rsidRPr="00027CD6" w:rsidRDefault="00C96A1A" w:rsidP="00C96A1A">
            <w:pPr>
              <w:pStyle w:val="Compact"/>
              <w:rPr>
                <w:sz w:val="20"/>
                <w:szCs w:val="20"/>
              </w:rPr>
            </w:pPr>
          </w:p>
        </w:tc>
      </w:tr>
      <w:tr w:rsidR="00C96A1A" w:rsidRPr="00027CD6" w14:paraId="619A5AAD" w14:textId="77777777" w:rsidTr="00C96A1A">
        <w:tc>
          <w:tcPr>
            <w:tcW w:w="737" w:type="pct"/>
          </w:tcPr>
          <w:p w14:paraId="63606502" w14:textId="77777777" w:rsidR="00C96A1A" w:rsidRPr="00027CD6" w:rsidRDefault="00C96A1A" w:rsidP="00C96A1A">
            <w:pPr>
              <w:pStyle w:val="Compact"/>
              <w:rPr>
                <w:sz w:val="20"/>
                <w:szCs w:val="20"/>
              </w:rPr>
            </w:pPr>
            <w:r w:rsidRPr="00027CD6">
              <w:rPr>
                <w:sz w:val="20"/>
                <w:szCs w:val="20"/>
              </w:rPr>
              <w:t>Survey Method</w:t>
            </w:r>
          </w:p>
        </w:tc>
        <w:tc>
          <w:tcPr>
            <w:tcW w:w="447" w:type="pct"/>
          </w:tcPr>
          <w:p w14:paraId="040FE98D" w14:textId="77777777" w:rsidR="00C96A1A" w:rsidRPr="00027CD6" w:rsidRDefault="00C96A1A" w:rsidP="00C96A1A">
            <w:pPr>
              <w:pStyle w:val="Compact"/>
              <w:rPr>
                <w:sz w:val="20"/>
                <w:szCs w:val="20"/>
              </w:rPr>
            </w:pPr>
            <w:r>
              <w:rPr>
                <w:sz w:val="20"/>
                <w:szCs w:val="20"/>
              </w:rPr>
              <w:t>Yes</w:t>
            </w:r>
          </w:p>
        </w:tc>
        <w:tc>
          <w:tcPr>
            <w:tcW w:w="1175" w:type="pct"/>
          </w:tcPr>
          <w:p w14:paraId="717F884F" w14:textId="77777777" w:rsidR="00C96A1A" w:rsidRPr="00027CD6" w:rsidRDefault="00C96A1A" w:rsidP="00C96A1A">
            <w:pPr>
              <w:pStyle w:val="Compact"/>
              <w:rPr>
                <w:sz w:val="20"/>
                <w:szCs w:val="20"/>
              </w:rPr>
            </w:pPr>
            <w:r w:rsidRPr="00027CD6">
              <w:rPr>
                <w:sz w:val="20"/>
                <w:szCs w:val="20"/>
              </w:rPr>
              <w:t>Method used to conduct survey</w:t>
            </w:r>
          </w:p>
        </w:tc>
        <w:tc>
          <w:tcPr>
            <w:tcW w:w="846" w:type="pct"/>
          </w:tcPr>
          <w:p w14:paraId="449D207B" w14:textId="77777777" w:rsidR="00C96A1A" w:rsidRPr="00027CD6" w:rsidRDefault="00C96A1A" w:rsidP="00C96A1A">
            <w:pPr>
              <w:pStyle w:val="Compact"/>
              <w:rPr>
                <w:sz w:val="20"/>
                <w:szCs w:val="20"/>
              </w:rPr>
            </w:pPr>
            <w:r w:rsidRPr="00027CD6">
              <w:rPr>
                <w:sz w:val="20"/>
                <w:szCs w:val="20"/>
              </w:rPr>
              <w:t>SURV_TYPE</w:t>
            </w:r>
          </w:p>
        </w:tc>
        <w:tc>
          <w:tcPr>
            <w:tcW w:w="523" w:type="pct"/>
          </w:tcPr>
          <w:p w14:paraId="5AF3EA2B" w14:textId="77777777" w:rsidR="00C96A1A" w:rsidRPr="00027CD6" w:rsidRDefault="00C96A1A" w:rsidP="00C96A1A">
            <w:pPr>
              <w:pStyle w:val="Compact"/>
              <w:rPr>
                <w:sz w:val="20"/>
                <w:szCs w:val="20"/>
              </w:rPr>
            </w:pPr>
            <w:r w:rsidRPr="00027CD6">
              <w:rPr>
                <w:sz w:val="20"/>
                <w:szCs w:val="20"/>
              </w:rPr>
              <w:t xml:space="preserve">Text - </w:t>
            </w:r>
            <w:proofErr w:type="spellStart"/>
            <w:r w:rsidRPr="00027CD6">
              <w:rPr>
                <w:sz w:val="20"/>
                <w:szCs w:val="20"/>
              </w:rPr>
              <w:t>Codeset</w:t>
            </w:r>
            <w:proofErr w:type="spellEnd"/>
          </w:p>
        </w:tc>
        <w:tc>
          <w:tcPr>
            <w:tcW w:w="1272" w:type="pct"/>
          </w:tcPr>
          <w:p w14:paraId="5A6B6B81" w14:textId="77777777" w:rsidR="00C96A1A" w:rsidRDefault="00C96A1A" w:rsidP="00C96A1A">
            <w:pPr>
              <w:pStyle w:val="Compact"/>
              <w:rPr>
                <w:sz w:val="20"/>
                <w:szCs w:val="20"/>
              </w:rPr>
            </w:pPr>
            <w:r w:rsidRPr="00027CD6">
              <w:rPr>
                <w:sz w:val="20"/>
                <w:szCs w:val="20"/>
              </w:rPr>
              <w:t>Codes:</w:t>
            </w:r>
          </w:p>
          <w:p w14:paraId="660825AD" w14:textId="77777777" w:rsidR="00C96A1A" w:rsidRPr="00027CD6" w:rsidRDefault="00C96A1A" w:rsidP="00C96A1A">
            <w:pPr>
              <w:pStyle w:val="Compact"/>
              <w:rPr>
                <w:sz w:val="20"/>
                <w:szCs w:val="20"/>
              </w:rPr>
            </w:pPr>
            <w:r w:rsidRPr="00027CD6">
              <w:rPr>
                <w:sz w:val="20"/>
                <w:szCs w:val="20"/>
              </w:rPr>
              <w:t>Foot</w:t>
            </w:r>
            <w:r>
              <w:rPr>
                <w:sz w:val="20"/>
                <w:szCs w:val="20"/>
              </w:rPr>
              <w:t xml:space="preserve">; </w:t>
            </w:r>
            <w:r w:rsidRPr="00027CD6">
              <w:rPr>
                <w:sz w:val="20"/>
                <w:szCs w:val="20"/>
              </w:rPr>
              <w:t>ATV</w:t>
            </w:r>
            <w:r>
              <w:rPr>
                <w:sz w:val="20"/>
                <w:szCs w:val="20"/>
              </w:rPr>
              <w:t xml:space="preserve">; </w:t>
            </w:r>
            <w:r w:rsidRPr="00027CD6">
              <w:rPr>
                <w:sz w:val="20"/>
                <w:szCs w:val="20"/>
              </w:rPr>
              <w:t>Airboat</w:t>
            </w:r>
            <w:r>
              <w:rPr>
                <w:sz w:val="20"/>
                <w:szCs w:val="20"/>
              </w:rPr>
              <w:t xml:space="preserve">; </w:t>
            </w:r>
            <w:r w:rsidRPr="00027CD6">
              <w:rPr>
                <w:sz w:val="20"/>
                <w:szCs w:val="20"/>
              </w:rPr>
              <w:t>Boat</w:t>
            </w:r>
            <w:r>
              <w:rPr>
                <w:sz w:val="20"/>
                <w:szCs w:val="20"/>
              </w:rPr>
              <w:t xml:space="preserve">; </w:t>
            </w:r>
            <w:r w:rsidRPr="00027CD6">
              <w:rPr>
                <w:sz w:val="20"/>
                <w:szCs w:val="20"/>
              </w:rPr>
              <w:t>Helicopter/Aircraft</w:t>
            </w:r>
            <w:r>
              <w:rPr>
                <w:sz w:val="20"/>
                <w:szCs w:val="20"/>
              </w:rPr>
              <w:t xml:space="preserve">; </w:t>
            </w:r>
            <w:r w:rsidRPr="00027CD6">
              <w:rPr>
                <w:sz w:val="20"/>
                <w:szCs w:val="20"/>
              </w:rPr>
              <w:t>Overlook</w:t>
            </w:r>
            <w:ins w:id="585" w:author="Zach Nixon" w:date="2017-03-30T16:44:00Z">
              <w:r w:rsidR="00FE4FD5">
                <w:rPr>
                  <w:sz w:val="20"/>
                  <w:szCs w:val="20"/>
                </w:rPr>
                <w:t>; UAS; Dog</w:t>
              </w:r>
            </w:ins>
          </w:p>
        </w:tc>
      </w:tr>
    </w:tbl>
    <w:p w14:paraId="79959036" w14:textId="77777777" w:rsidR="00027CD6" w:rsidRDefault="00027CD6">
      <w:pPr>
        <w:rPr>
          <w:b/>
        </w:rPr>
      </w:pPr>
    </w:p>
    <w:p w14:paraId="79CA60FF" w14:textId="77777777" w:rsidR="00027CD6" w:rsidRDefault="00027CD6" w:rsidP="00027CD6">
      <w:r>
        <w:br w:type="page"/>
      </w:r>
    </w:p>
    <w:p w14:paraId="63F820BA" w14:textId="77777777" w:rsidR="006C702A" w:rsidRDefault="00027CD6" w:rsidP="00F8153F">
      <w:pPr>
        <w:ind w:left="360" w:hanging="360"/>
      </w:pPr>
      <w:r>
        <w:rPr>
          <w:b/>
        </w:rPr>
        <w:lastRenderedPageBreak/>
        <w:t>Table 3.</w:t>
      </w:r>
      <w:r>
        <w:t xml:space="preserve"> Required tabular attributes for Surface Oiling Observations (SSOs) or oiling zones</w:t>
      </w:r>
      <w:r w:rsidR="005E68DF">
        <w:t>. Attributes required to be collected in the field via form or electronic data collection indicated</w:t>
      </w:r>
      <w:ins w:id="586" w:author="Zach Nixon" w:date="2017-03-30T17:23:00Z">
        <w:r w:rsidR="0097263A">
          <w:t xml:space="preserve"> (“Field Req</w:t>
        </w:r>
      </w:ins>
      <w:ins w:id="587" w:author="Zach Nixon" w:date="2017-03-30T17:24:00Z">
        <w:r w:rsidR="0097263A">
          <w:t>.”)</w:t>
        </w:r>
      </w:ins>
      <w:r w:rsidR="005E68DF">
        <w:t>.</w:t>
      </w:r>
    </w:p>
    <w:tbl>
      <w:tblPr>
        <w:tblStyle w:val="TableGrid"/>
        <w:tblW w:w="5000" w:type="pct"/>
        <w:tblLayout w:type="fixed"/>
        <w:tblLook w:val="04A0" w:firstRow="1" w:lastRow="0" w:firstColumn="1" w:lastColumn="0" w:noHBand="0" w:noVBand="1"/>
      </w:tblPr>
      <w:tblGrid>
        <w:gridCol w:w="1379"/>
        <w:gridCol w:w="687"/>
        <w:gridCol w:w="2163"/>
        <w:gridCol w:w="1348"/>
        <w:gridCol w:w="989"/>
        <w:gridCol w:w="2784"/>
      </w:tblGrid>
      <w:tr w:rsidR="00275D22" w:rsidRPr="00027CD6" w14:paraId="26032FEB" w14:textId="77777777" w:rsidTr="00275D22">
        <w:trPr>
          <w:tblHeader/>
        </w:trPr>
        <w:tc>
          <w:tcPr>
            <w:tcW w:w="737" w:type="pct"/>
          </w:tcPr>
          <w:p w14:paraId="410C76C8" w14:textId="77777777" w:rsidR="00E766BF" w:rsidRPr="00027CD6" w:rsidRDefault="00E766BF" w:rsidP="00E766BF">
            <w:pPr>
              <w:pStyle w:val="Compact"/>
              <w:rPr>
                <w:sz w:val="20"/>
                <w:szCs w:val="20"/>
              </w:rPr>
            </w:pPr>
            <w:r w:rsidRPr="00027CD6">
              <w:rPr>
                <w:b/>
                <w:sz w:val="20"/>
                <w:szCs w:val="20"/>
              </w:rPr>
              <w:t>Attribute</w:t>
            </w:r>
          </w:p>
        </w:tc>
        <w:tc>
          <w:tcPr>
            <w:tcW w:w="367" w:type="pct"/>
          </w:tcPr>
          <w:p w14:paraId="1635B020" w14:textId="77777777" w:rsidR="00E766BF" w:rsidRPr="00027CD6" w:rsidRDefault="00E766BF">
            <w:pPr>
              <w:pStyle w:val="Compact"/>
              <w:rPr>
                <w:b/>
                <w:sz w:val="20"/>
                <w:szCs w:val="20"/>
              </w:rPr>
            </w:pPr>
            <w:r>
              <w:rPr>
                <w:b/>
                <w:sz w:val="20"/>
                <w:szCs w:val="20"/>
              </w:rPr>
              <w:t xml:space="preserve">Field </w:t>
            </w:r>
            <w:del w:id="588" w:author="Zach Nixon" w:date="2017-03-30T17:24:00Z">
              <w:r w:rsidDel="0097263A">
                <w:rPr>
                  <w:b/>
                  <w:sz w:val="20"/>
                  <w:szCs w:val="20"/>
                </w:rPr>
                <w:delText>Req’d</w:delText>
              </w:r>
            </w:del>
            <w:ins w:id="589" w:author="Zach Nixon" w:date="2017-03-30T17:24:00Z">
              <w:r w:rsidR="0097263A">
                <w:rPr>
                  <w:b/>
                  <w:sz w:val="20"/>
                  <w:szCs w:val="20"/>
                </w:rPr>
                <w:t>Req.</w:t>
              </w:r>
            </w:ins>
          </w:p>
        </w:tc>
        <w:tc>
          <w:tcPr>
            <w:tcW w:w="1156" w:type="pct"/>
          </w:tcPr>
          <w:p w14:paraId="24B26A75" w14:textId="77777777" w:rsidR="00E766BF" w:rsidRPr="00027CD6" w:rsidRDefault="00E766BF" w:rsidP="00E766BF">
            <w:pPr>
              <w:pStyle w:val="Compact"/>
              <w:rPr>
                <w:sz w:val="20"/>
                <w:szCs w:val="20"/>
              </w:rPr>
            </w:pPr>
            <w:r w:rsidRPr="00027CD6">
              <w:rPr>
                <w:b/>
                <w:sz w:val="20"/>
                <w:szCs w:val="20"/>
              </w:rPr>
              <w:t>Description</w:t>
            </w:r>
          </w:p>
        </w:tc>
        <w:tc>
          <w:tcPr>
            <w:tcW w:w="721" w:type="pct"/>
          </w:tcPr>
          <w:p w14:paraId="6BAAD222" w14:textId="77777777" w:rsidR="00E766BF" w:rsidRPr="00027CD6" w:rsidRDefault="00E766BF" w:rsidP="00E766BF">
            <w:pPr>
              <w:pStyle w:val="Compact"/>
              <w:rPr>
                <w:sz w:val="20"/>
                <w:szCs w:val="20"/>
              </w:rPr>
            </w:pPr>
            <w:r w:rsidRPr="00027CD6">
              <w:rPr>
                <w:b/>
                <w:sz w:val="20"/>
                <w:szCs w:val="20"/>
              </w:rPr>
              <w:t>Suggested Field Name</w:t>
            </w:r>
          </w:p>
        </w:tc>
        <w:tc>
          <w:tcPr>
            <w:tcW w:w="529" w:type="pct"/>
          </w:tcPr>
          <w:p w14:paraId="134C5512" w14:textId="77777777" w:rsidR="00E766BF" w:rsidRPr="00027CD6" w:rsidRDefault="00E766BF" w:rsidP="00E766BF">
            <w:pPr>
              <w:pStyle w:val="Compact"/>
              <w:rPr>
                <w:sz w:val="20"/>
                <w:szCs w:val="20"/>
              </w:rPr>
            </w:pPr>
            <w:r w:rsidRPr="00027CD6">
              <w:rPr>
                <w:b/>
                <w:sz w:val="20"/>
                <w:szCs w:val="20"/>
              </w:rPr>
              <w:t>Type</w:t>
            </w:r>
          </w:p>
        </w:tc>
        <w:tc>
          <w:tcPr>
            <w:tcW w:w="1489" w:type="pct"/>
          </w:tcPr>
          <w:p w14:paraId="72684A9C" w14:textId="77777777" w:rsidR="00E766BF" w:rsidRPr="00027CD6" w:rsidRDefault="00E766BF" w:rsidP="00E766BF">
            <w:pPr>
              <w:pStyle w:val="Compact"/>
              <w:rPr>
                <w:sz w:val="20"/>
                <w:szCs w:val="20"/>
              </w:rPr>
            </w:pPr>
            <w:proofErr w:type="spellStart"/>
            <w:r w:rsidRPr="00027CD6">
              <w:rPr>
                <w:b/>
                <w:sz w:val="20"/>
                <w:szCs w:val="20"/>
              </w:rPr>
              <w:t>Codeset</w:t>
            </w:r>
            <w:proofErr w:type="spellEnd"/>
            <w:r w:rsidRPr="00027CD6">
              <w:rPr>
                <w:b/>
                <w:sz w:val="20"/>
                <w:szCs w:val="20"/>
              </w:rPr>
              <w:t xml:space="preserve"> or valid values</w:t>
            </w:r>
          </w:p>
        </w:tc>
      </w:tr>
      <w:tr w:rsidR="00275D22" w:rsidRPr="00027CD6" w14:paraId="1183648C" w14:textId="77777777" w:rsidTr="00275D22">
        <w:tc>
          <w:tcPr>
            <w:tcW w:w="737" w:type="pct"/>
          </w:tcPr>
          <w:p w14:paraId="63521DEA" w14:textId="77777777" w:rsidR="00E766BF" w:rsidRPr="00027CD6" w:rsidRDefault="00E766BF" w:rsidP="00E766BF">
            <w:pPr>
              <w:pStyle w:val="Compact"/>
              <w:rPr>
                <w:sz w:val="20"/>
                <w:szCs w:val="20"/>
              </w:rPr>
            </w:pPr>
            <w:r w:rsidRPr="00027CD6">
              <w:rPr>
                <w:sz w:val="20"/>
                <w:szCs w:val="20"/>
              </w:rPr>
              <w:t>Zone ID</w:t>
            </w:r>
          </w:p>
        </w:tc>
        <w:tc>
          <w:tcPr>
            <w:tcW w:w="367" w:type="pct"/>
          </w:tcPr>
          <w:p w14:paraId="60528827" w14:textId="77777777" w:rsidR="00E766BF" w:rsidRPr="00027CD6" w:rsidRDefault="00E766BF" w:rsidP="00E766BF">
            <w:pPr>
              <w:pStyle w:val="Compact"/>
              <w:rPr>
                <w:sz w:val="20"/>
                <w:szCs w:val="20"/>
              </w:rPr>
            </w:pPr>
            <w:r>
              <w:rPr>
                <w:sz w:val="20"/>
                <w:szCs w:val="20"/>
              </w:rPr>
              <w:t>No</w:t>
            </w:r>
          </w:p>
        </w:tc>
        <w:tc>
          <w:tcPr>
            <w:tcW w:w="1156" w:type="pct"/>
          </w:tcPr>
          <w:p w14:paraId="593E1A75" w14:textId="77777777" w:rsidR="00E766BF" w:rsidRPr="00027CD6" w:rsidRDefault="00E766BF" w:rsidP="00E766BF">
            <w:pPr>
              <w:pStyle w:val="Compact"/>
              <w:rPr>
                <w:sz w:val="20"/>
                <w:szCs w:val="20"/>
              </w:rPr>
            </w:pPr>
            <w:r w:rsidRPr="00027CD6">
              <w:rPr>
                <w:sz w:val="20"/>
                <w:szCs w:val="20"/>
              </w:rPr>
              <w:t>Unique identifier</w:t>
            </w:r>
          </w:p>
        </w:tc>
        <w:tc>
          <w:tcPr>
            <w:tcW w:w="721" w:type="pct"/>
          </w:tcPr>
          <w:p w14:paraId="3E89CF9F" w14:textId="77777777" w:rsidR="00E766BF" w:rsidRPr="00027CD6" w:rsidRDefault="00E766BF" w:rsidP="00E766BF">
            <w:pPr>
              <w:pStyle w:val="Compact"/>
              <w:rPr>
                <w:sz w:val="20"/>
                <w:szCs w:val="20"/>
              </w:rPr>
            </w:pPr>
            <w:r w:rsidRPr="00027CD6">
              <w:rPr>
                <w:sz w:val="20"/>
                <w:szCs w:val="20"/>
              </w:rPr>
              <w:t>ZONE_ID</w:t>
            </w:r>
          </w:p>
        </w:tc>
        <w:tc>
          <w:tcPr>
            <w:tcW w:w="529" w:type="pct"/>
          </w:tcPr>
          <w:p w14:paraId="47EEEDCA" w14:textId="77777777" w:rsidR="00E766BF" w:rsidRPr="00027CD6" w:rsidRDefault="00E766BF" w:rsidP="00E766BF">
            <w:pPr>
              <w:pStyle w:val="Compact"/>
              <w:rPr>
                <w:sz w:val="20"/>
                <w:szCs w:val="20"/>
              </w:rPr>
            </w:pPr>
            <w:r w:rsidRPr="00027CD6">
              <w:rPr>
                <w:sz w:val="20"/>
                <w:szCs w:val="20"/>
              </w:rPr>
              <w:t>Text</w:t>
            </w:r>
          </w:p>
        </w:tc>
        <w:tc>
          <w:tcPr>
            <w:tcW w:w="1489" w:type="pct"/>
          </w:tcPr>
          <w:p w14:paraId="34252EDB" w14:textId="77777777" w:rsidR="00E766BF" w:rsidRPr="00027CD6" w:rsidRDefault="00E766BF" w:rsidP="00E766BF">
            <w:pPr>
              <w:pStyle w:val="Compact"/>
              <w:rPr>
                <w:sz w:val="20"/>
                <w:szCs w:val="20"/>
              </w:rPr>
            </w:pPr>
            <w:r w:rsidRPr="00027CD6">
              <w:rPr>
                <w:sz w:val="20"/>
                <w:szCs w:val="20"/>
              </w:rPr>
              <w:t>Alphanumeric text string containing identifier sufficient to uniquely identify oiled zone within survey</w:t>
            </w:r>
          </w:p>
        </w:tc>
      </w:tr>
      <w:tr w:rsidR="00275D22" w:rsidRPr="00027CD6" w14:paraId="50916C22" w14:textId="77777777" w:rsidTr="00275D22">
        <w:tc>
          <w:tcPr>
            <w:tcW w:w="737" w:type="pct"/>
          </w:tcPr>
          <w:p w14:paraId="78B5124B" w14:textId="77777777" w:rsidR="00E766BF" w:rsidRPr="00027CD6" w:rsidRDefault="00E766BF" w:rsidP="00E766BF">
            <w:pPr>
              <w:pStyle w:val="Compact"/>
              <w:rPr>
                <w:sz w:val="20"/>
                <w:szCs w:val="20"/>
              </w:rPr>
            </w:pPr>
            <w:r w:rsidRPr="00027CD6">
              <w:rPr>
                <w:sz w:val="20"/>
                <w:szCs w:val="20"/>
              </w:rPr>
              <w:t>Tidal Zone</w:t>
            </w:r>
          </w:p>
        </w:tc>
        <w:tc>
          <w:tcPr>
            <w:tcW w:w="367" w:type="pct"/>
          </w:tcPr>
          <w:p w14:paraId="558BB35E" w14:textId="77777777" w:rsidR="00E766BF" w:rsidRPr="00027CD6" w:rsidRDefault="00E766BF" w:rsidP="00E766BF">
            <w:pPr>
              <w:pStyle w:val="Compact"/>
              <w:rPr>
                <w:sz w:val="20"/>
                <w:szCs w:val="20"/>
              </w:rPr>
            </w:pPr>
            <w:r>
              <w:rPr>
                <w:sz w:val="20"/>
                <w:szCs w:val="20"/>
              </w:rPr>
              <w:t>Yes</w:t>
            </w:r>
          </w:p>
        </w:tc>
        <w:tc>
          <w:tcPr>
            <w:tcW w:w="1156" w:type="pct"/>
          </w:tcPr>
          <w:p w14:paraId="6B6CFB2E" w14:textId="77777777" w:rsidR="00E766BF" w:rsidRPr="00027CD6" w:rsidRDefault="00E766BF" w:rsidP="00E766BF">
            <w:pPr>
              <w:pStyle w:val="Compact"/>
              <w:rPr>
                <w:sz w:val="20"/>
                <w:szCs w:val="20"/>
              </w:rPr>
            </w:pPr>
            <w:r w:rsidRPr="00027CD6">
              <w:rPr>
                <w:sz w:val="20"/>
                <w:szCs w:val="20"/>
              </w:rPr>
              <w:t>Categorical descriptor for average/dominant elevation relative to tidal or other datum</w:t>
            </w:r>
          </w:p>
        </w:tc>
        <w:tc>
          <w:tcPr>
            <w:tcW w:w="721" w:type="pct"/>
          </w:tcPr>
          <w:p w14:paraId="4EED1257" w14:textId="77777777" w:rsidR="00E766BF" w:rsidRPr="00027CD6" w:rsidRDefault="00E766BF" w:rsidP="00E766BF">
            <w:pPr>
              <w:pStyle w:val="Compact"/>
              <w:rPr>
                <w:sz w:val="20"/>
                <w:szCs w:val="20"/>
              </w:rPr>
            </w:pPr>
            <w:r w:rsidRPr="00027CD6">
              <w:rPr>
                <w:sz w:val="20"/>
                <w:szCs w:val="20"/>
              </w:rPr>
              <w:t>TIDAL_ZONE</w:t>
            </w:r>
          </w:p>
        </w:tc>
        <w:tc>
          <w:tcPr>
            <w:tcW w:w="529" w:type="pct"/>
          </w:tcPr>
          <w:p w14:paraId="77E56C8B" w14:textId="77777777" w:rsidR="00E766BF" w:rsidRPr="00027CD6" w:rsidRDefault="00E766BF" w:rsidP="00E766BF">
            <w:pPr>
              <w:pStyle w:val="Compact"/>
              <w:rPr>
                <w:sz w:val="20"/>
                <w:szCs w:val="20"/>
              </w:rPr>
            </w:pPr>
            <w:r w:rsidRPr="00027CD6">
              <w:rPr>
                <w:sz w:val="20"/>
                <w:szCs w:val="20"/>
              </w:rPr>
              <w:t xml:space="preserve">Text - </w:t>
            </w:r>
            <w:proofErr w:type="spellStart"/>
            <w:r w:rsidRPr="00027CD6">
              <w:rPr>
                <w:sz w:val="20"/>
                <w:szCs w:val="20"/>
              </w:rPr>
              <w:t>Codeset</w:t>
            </w:r>
            <w:proofErr w:type="spellEnd"/>
          </w:p>
        </w:tc>
        <w:tc>
          <w:tcPr>
            <w:tcW w:w="1489" w:type="pct"/>
          </w:tcPr>
          <w:p w14:paraId="378201A3" w14:textId="77777777" w:rsidR="00E766BF" w:rsidRDefault="00E766BF" w:rsidP="00E766BF">
            <w:pPr>
              <w:pStyle w:val="Compact"/>
              <w:rPr>
                <w:sz w:val="20"/>
                <w:szCs w:val="20"/>
              </w:rPr>
            </w:pPr>
            <w:r w:rsidRPr="00027CD6">
              <w:rPr>
                <w:sz w:val="20"/>
                <w:szCs w:val="20"/>
              </w:rPr>
              <w:t>Codes:</w:t>
            </w:r>
          </w:p>
          <w:p w14:paraId="1185AED9" w14:textId="77777777" w:rsidR="00E766BF" w:rsidRPr="00027CD6" w:rsidRDefault="00E766BF" w:rsidP="00E766BF">
            <w:pPr>
              <w:pStyle w:val="Compact"/>
              <w:rPr>
                <w:sz w:val="20"/>
                <w:szCs w:val="20"/>
              </w:rPr>
            </w:pPr>
            <w:r w:rsidRPr="00027CD6">
              <w:rPr>
                <w:sz w:val="20"/>
                <w:szCs w:val="20"/>
              </w:rPr>
              <w:t>LI</w:t>
            </w:r>
            <w:r>
              <w:rPr>
                <w:sz w:val="20"/>
                <w:szCs w:val="20"/>
              </w:rPr>
              <w:t xml:space="preserve">; </w:t>
            </w:r>
            <w:r w:rsidRPr="00027CD6">
              <w:rPr>
                <w:sz w:val="20"/>
                <w:szCs w:val="20"/>
              </w:rPr>
              <w:t>MI</w:t>
            </w:r>
            <w:r>
              <w:rPr>
                <w:sz w:val="20"/>
                <w:szCs w:val="20"/>
              </w:rPr>
              <w:t xml:space="preserve">; </w:t>
            </w:r>
            <w:r w:rsidRPr="00027CD6">
              <w:rPr>
                <w:sz w:val="20"/>
                <w:szCs w:val="20"/>
              </w:rPr>
              <w:t>UI</w:t>
            </w:r>
            <w:r>
              <w:rPr>
                <w:sz w:val="20"/>
                <w:szCs w:val="20"/>
              </w:rPr>
              <w:t xml:space="preserve">; </w:t>
            </w:r>
            <w:r w:rsidRPr="00027CD6">
              <w:rPr>
                <w:sz w:val="20"/>
                <w:szCs w:val="20"/>
              </w:rPr>
              <w:t>SU</w:t>
            </w:r>
            <w:r>
              <w:rPr>
                <w:sz w:val="20"/>
                <w:szCs w:val="20"/>
              </w:rPr>
              <w:t xml:space="preserve">; </w:t>
            </w:r>
            <w:r w:rsidRPr="00027CD6">
              <w:rPr>
                <w:sz w:val="20"/>
                <w:szCs w:val="20"/>
              </w:rPr>
              <w:t>L</w:t>
            </w:r>
            <w:r>
              <w:rPr>
                <w:sz w:val="20"/>
                <w:szCs w:val="20"/>
              </w:rPr>
              <w:t>I</w:t>
            </w:r>
            <w:r w:rsidRPr="00027CD6">
              <w:rPr>
                <w:sz w:val="20"/>
                <w:szCs w:val="20"/>
              </w:rPr>
              <w:t>/M</w:t>
            </w:r>
            <w:r>
              <w:rPr>
                <w:sz w:val="20"/>
                <w:szCs w:val="20"/>
              </w:rPr>
              <w:t xml:space="preserve">I; </w:t>
            </w:r>
            <w:r w:rsidRPr="00027CD6">
              <w:rPr>
                <w:sz w:val="20"/>
                <w:szCs w:val="20"/>
              </w:rPr>
              <w:t>M</w:t>
            </w:r>
            <w:r>
              <w:rPr>
                <w:sz w:val="20"/>
                <w:szCs w:val="20"/>
              </w:rPr>
              <w:t>I</w:t>
            </w:r>
            <w:r w:rsidRPr="00027CD6">
              <w:rPr>
                <w:sz w:val="20"/>
                <w:szCs w:val="20"/>
              </w:rPr>
              <w:t>/U</w:t>
            </w:r>
            <w:r>
              <w:rPr>
                <w:sz w:val="20"/>
                <w:szCs w:val="20"/>
              </w:rPr>
              <w:t xml:space="preserve">I; </w:t>
            </w:r>
            <w:r w:rsidRPr="00027CD6">
              <w:rPr>
                <w:sz w:val="20"/>
                <w:szCs w:val="20"/>
              </w:rPr>
              <w:t>U</w:t>
            </w:r>
            <w:r>
              <w:rPr>
                <w:sz w:val="20"/>
                <w:szCs w:val="20"/>
              </w:rPr>
              <w:t>I</w:t>
            </w:r>
            <w:r w:rsidRPr="00027CD6">
              <w:rPr>
                <w:sz w:val="20"/>
                <w:szCs w:val="20"/>
              </w:rPr>
              <w:t>/S</w:t>
            </w:r>
            <w:r>
              <w:rPr>
                <w:sz w:val="20"/>
                <w:szCs w:val="20"/>
              </w:rPr>
              <w:t xml:space="preserve">U; </w:t>
            </w:r>
            <w:r w:rsidRPr="00027CD6">
              <w:rPr>
                <w:sz w:val="20"/>
                <w:szCs w:val="20"/>
              </w:rPr>
              <w:t>L</w:t>
            </w:r>
            <w:r>
              <w:rPr>
                <w:sz w:val="20"/>
                <w:szCs w:val="20"/>
              </w:rPr>
              <w:t>I</w:t>
            </w:r>
            <w:r w:rsidRPr="00027CD6">
              <w:rPr>
                <w:sz w:val="20"/>
                <w:szCs w:val="20"/>
              </w:rPr>
              <w:t>/M</w:t>
            </w:r>
            <w:r>
              <w:rPr>
                <w:sz w:val="20"/>
                <w:szCs w:val="20"/>
              </w:rPr>
              <w:t xml:space="preserve">I/UI; </w:t>
            </w:r>
            <w:r w:rsidRPr="00027CD6">
              <w:rPr>
                <w:sz w:val="20"/>
                <w:szCs w:val="20"/>
              </w:rPr>
              <w:t>L</w:t>
            </w:r>
            <w:r>
              <w:rPr>
                <w:sz w:val="20"/>
                <w:szCs w:val="20"/>
              </w:rPr>
              <w:t>I</w:t>
            </w:r>
            <w:r w:rsidRPr="00027CD6">
              <w:rPr>
                <w:sz w:val="20"/>
                <w:szCs w:val="20"/>
              </w:rPr>
              <w:t>/M</w:t>
            </w:r>
            <w:r>
              <w:rPr>
                <w:sz w:val="20"/>
                <w:szCs w:val="20"/>
              </w:rPr>
              <w:t>I</w:t>
            </w:r>
            <w:r w:rsidRPr="00027CD6">
              <w:rPr>
                <w:sz w:val="20"/>
                <w:szCs w:val="20"/>
              </w:rPr>
              <w:t>/U</w:t>
            </w:r>
            <w:r>
              <w:rPr>
                <w:sz w:val="20"/>
                <w:szCs w:val="20"/>
              </w:rPr>
              <w:t>I</w:t>
            </w:r>
            <w:r w:rsidRPr="00027CD6">
              <w:rPr>
                <w:sz w:val="20"/>
                <w:szCs w:val="20"/>
              </w:rPr>
              <w:t>/S</w:t>
            </w:r>
            <w:r>
              <w:rPr>
                <w:sz w:val="20"/>
                <w:szCs w:val="20"/>
              </w:rPr>
              <w:t>U</w:t>
            </w:r>
          </w:p>
        </w:tc>
      </w:tr>
      <w:tr w:rsidR="00275D22" w:rsidRPr="00027CD6" w14:paraId="24A2041E" w14:textId="77777777" w:rsidTr="00275D22">
        <w:trPr>
          <w:ins w:id="590" w:author="Zach Nixon" w:date="2017-03-30T17:22:00Z"/>
        </w:trPr>
        <w:tc>
          <w:tcPr>
            <w:tcW w:w="737" w:type="pct"/>
          </w:tcPr>
          <w:p w14:paraId="75EE421E" w14:textId="77777777" w:rsidR="0097263A" w:rsidRPr="00027CD6" w:rsidRDefault="0097263A" w:rsidP="0097263A">
            <w:pPr>
              <w:pStyle w:val="Compact"/>
              <w:rPr>
                <w:ins w:id="591" w:author="Zach Nixon" w:date="2017-03-30T17:22:00Z"/>
                <w:sz w:val="20"/>
                <w:szCs w:val="20"/>
              </w:rPr>
            </w:pPr>
            <w:ins w:id="592" w:author="Zach Nixon" w:date="2017-03-30T17:22:00Z">
              <w:r>
                <w:rPr>
                  <w:sz w:val="20"/>
                  <w:szCs w:val="20"/>
                </w:rPr>
                <w:t>Start Latitude</w:t>
              </w:r>
            </w:ins>
          </w:p>
        </w:tc>
        <w:tc>
          <w:tcPr>
            <w:tcW w:w="367" w:type="pct"/>
          </w:tcPr>
          <w:p w14:paraId="506B7D12" w14:textId="77777777" w:rsidR="0097263A" w:rsidRDefault="0097263A" w:rsidP="0097263A">
            <w:pPr>
              <w:pStyle w:val="Compact"/>
              <w:rPr>
                <w:ins w:id="593" w:author="Zach Nixon" w:date="2017-03-30T17:22:00Z"/>
                <w:sz w:val="20"/>
                <w:szCs w:val="20"/>
              </w:rPr>
            </w:pPr>
            <w:ins w:id="594" w:author="Zach Nixon" w:date="2017-03-30T17:23:00Z">
              <w:r w:rsidRPr="00647DA7">
                <w:rPr>
                  <w:sz w:val="20"/>
                  <w:szCs w:val="20"/>
                </w:rPr>
                <w:t>Yes</w:t>
              </w:r>
            </w:ins>
          </w:p>
        </w:tc>
        <w:tc>
          <w:tcPr>
            <w:tcW w:w="1156" w:type="pct"/>
          </w:tcPr>
          <w:p w14:paraId="46AA0543" w14:textId="77777777" w:rsidR="0097263A" w:rsidRPr="00027CD6" w:rsidRDefault="0097263A">
            <w:pPr>
              <w:pStyle w:val="Compact"/>
              <w:rPr>
                <w:ins w:id="595" w:author="Zach Nixon" w:date="2017-03-30T17:22:00Z"/>
                <w:sz w:val="20"/>
                <w:szCs w:val="20"/>
              </w:rPr>
            </w:pPr>
            <w:ins w:id="596" w:author="Zach Nixon" w:date="2017-03-30T17:22:00Z">
              <w:r>
                <w:rPr>
                  <w:sz w:val="20"/>
                  <w:szCs w:val="20"/>
                </w:rPr>
                <w:t xml:space="preserve">Latitude of beginning of linear </w:t>
              </w:r>
            </w:ins>
            <w:ins w:id="597" w:author="Zach Nixon" w:date="2017-03-30T17:23:00Z">
              <w:r>
                <w:rPr>
                  <w:sz w:val="20"/>
                  <w:szCs w:val="20"/>
                </w:rPr>
                <w:t>zone</w:t>
              </w:r>
            </w:ins>
          </w:p>
        </w:tc>
        <w:tc>
          <w:tcPr>
            <w:tcW w:w="721" w:type="pct"/>
          </w:tcPr>
          <w:p w14:paraId="0398C07F" w14:textId="77777777" w:rsidR="0097263A" w:rsidRPr="00027CD6" w:rsidRDefault="0097263A" w:rsidP="0097263A">
            <w:pPr>
              <w:pStyle w:val="Compact"/>
              <w:rPr>
                <w:ins w:id="598" w:author="Zach Nixon" w:date="2017-03-30T17:22:00Z"/>
                <w:sz w:val="20"/>
                <w:szCs w:val="20"/>
              </w:rPr>
            </w:pPr>
            <w:ins w:id="599" w:author="Zach Nixon" w:date="2017-03-30T17:22:00Z">
              <w:r>
                <w:rPr>
                  <w:sz w:val="20"/>
                  <w:szCs w:val="20"/>
                </w:rPr>
                <w:t>START_LAT</w:t>
              </w:r>
            </w:ins>
          </w:p>
        </w:tc>
        <w:tc>
          <w:tcPr>
            <w:tcW w:w="529" w:type="pct"/>
          </w:tcPr>
          <w:p w14:paraId="161D83DC" w14:textId="77777777" w:rsidR="0097263A" w:rsidRPr="00027CD6" w:rsidRDefault="0097263A" w:rsidP="0097263A">
            <w:pPr>
              <w:pStyle w:val="Compact"/>
              <w:rPr>
                <w:ins w:id="600" w:author="Zach Nixon" w:date="2017-03-30T17:22:00Z"/>
                <w:sz w:val="20"/>
                <w:szCs w:val="20"/>
              </w:rPr>
            </w:pPr>
            <w:ins w:id="601" w:author="Zach Nixon" w:date="2017-03-30T17:22:00Z">
              <w:r w:rsidRPr="00027CD6">
                <w:rPr>
                  <w:sz w:val="20"/>
                  <w:szCs w:val="20"/>
                </w:rPr>
                <w:t>Numeric</w:t>
              </w:r>
            </w:ins>
          </w:p>
        </w:tc>
        <w:tc>
          <w:tcPr>
            <w:tcW w:w="1489" w:type="pct"/>
          </w:tcPr>
          <w:p w14:paraId="0558397C" w14:textId="77777777" w:rsidR="0097263A" w:rsidRPr="00027CD6" w:rsidRDefault="0097263A" w:rsidP="0097263A">
            <w:pPr>
              <w:pStyle w:val="Compact"/>
              <w:rPr>
                <w:ins w:id="602" w:author="Zach Nixon" w:date="2017-03-30T17:22:00Z"/>
                <w:sz w:val="20"/>
                <w:szCs w:val="20"/>
              </w:rPr>
            </w:pPr>
            <w:ins w:id="603" w:author="Zach Nixon" w:date="2017-03-30T17:22:00Z">
              <w:r w:rsidRPr="00027CD6">
                <w:rPr>
                  <w:sz w:val="20"/>
                  <w:szCs w:val="20"/>
                </w:rPr>
                <w:t xml:space="preserve">Floating point values in </w:t>
              </w:r>
              <w:r>
                <w:rPr>
                  <w:sz w:val="20"/>
                  <w:szCs w:val="20"/>
                </w:rPr>
                <w:t>decimal degrees</w:t>
              </w:r>
              <w:r w:rsidRPr="00027CD6">
                <w:rPr>
                  <w:sz w:val="20"/>
                  <w:szCs w:val="20"/>
                </w:rPr>
                <w:t xml:space="preserve">. </w:t>
              </w:r>
            </w:ins>
          </w:p>
        </w:tc>
      </w:tr>
      <w:tr w:rsidR="00275D22" w:rsidRPr="00027CD6" w14:paraId="657AA776" w14:textId="77777777" w:rsidTr="00275D22">
        <w:trPr>
          <w:ins w:id="604" w:author="Zach Nixon" w:date="2017-03-30T17:22:00Z"/>
        </w:trPr>
        <w:tc>
          <w:tcPr>
            <w:tcW w:w="737" w:type="pct"/>
          </w:tcPr>
          <w:p w14:paraId="7684C3F8" w14:textId="77777777" w:rsidR="0097263A" w:rsidRPr="00027CD6" w:rsidRDefault="0097263A" w:rsidP="0097263A">
            <w:pPr>
              <w:pStyle w:val="Compact"/>
              <w:rPr>
                <w:ins w:id="605" w:author="Zach Nixon" w:date="2017-03-30T17:22:00Z"/>
                <w:sz w:val="20"/>
                <w:szCs w:val="20"/>
              </w:rPr>
            </w:pPr>
            <w:ins w:id="606" w:author="Zach Nixon" w:date="2017-03-30T17:22:00Z">
              <w:r>
                <w:rPr>
                  <w:sz w:val="20"/>
                  <w:szCs w:val="20"/>
                </w:rPr>
                <w:t>Start Longitude</w:t>
              </w:r>
            </w:ins>
          </w:p>
        </w:tc>
        <w:tc>
          <w:tcPr>
            <w:tcW w:w="367" w:type="pct"/>
          </w:tcPr>
          <w:p w14:paraId="5E5EEF76" w14:textId="77777777" w:rsidR="0097263A" w:rsidRDefault="0097263A" w:rsidP="0097263A">
            <w:pPr>
              <w:pStyle w:val="Compact"/>
              <w:rPr>
                <w:ins w:id="607" w:author="Zach Nixon" w:date="2017-03-30T17:22:00Z"/>
                <w:sz w:val="20"/>
                <w:szCs w:val="20"/>
              </w:rPr>
            </w:pPr>
            <w:ins w:id="608" w:author="Zach Nixon" w:date="2017-03-30T17:23:00Z">
              <w:r w:rsidRPr="00647DA7">
                <w:rPr>
                  <w:sz w:val="20"/>
                  <w:szCs w:val="20"/>
                </w:rPr>
                <w:t>Yes</w:t>
              </w:r>
            </w:ins>
          </w:p>
        </w:tc>
        <w:tc>
          <w:tcPr>
            <w:tcW w:w="1156" w:type="pct"/>
          </w:tcPr>
          <w:p w14:paraId="7B157122" w14:textId="77777777" w:rsidR="0097263A" w:rsidRPr="00027CD6" w:rsidRDefault="0097263A" w:rsidP="0097263A">
            <w:pPr>
              <w:pStyle w:val="Compact"/>
              <w:rPr>
                <w:ins w:id="609" w:author="Zach Nixon" w:date="2017-03-30T17:22:00Z"/>
                <w:sz w:val="20"/>
                <w:szCs w:val="20"/>
              </w:rPr>
            </w:pPr>
            <w:ins w:id="610" w:author="Zach Nixon" w:date="2017-03-30T17:22:00Z">
              <w:r>
                <w:rPr>
                  <w:sz w:val="20"/>
                  <w:szCs w:val="20"/>
                </w:rPr>
                <w:t xml:space="preserve">Longitude of beginning of linear </w:t>
              </w:r>
            </w:ins>
            <w:ins w:id="611" w:author="Zach Nixon" w:date="2017-03-30T17:23:00Z">
              <w:r>
                <w:rPr>
                  <w:sz w:val="20"/>
                  <w:szCs w:val="20"/>
                </w:rPr>
                <w:t>zone</w:t>
              </w:r>
            </w:ins>
          </w:p>
        </w:tc>
        <w:tc>
          <w:tcPr>
            <w:tcW w:w="721" w:type="pct"/>
          </w:tcPr>
          <w:p w14:paraId="00A21B71" w14:textId="77777777" w:rsidR="0097263A" w:rsidRPr="00027CD6" w:rsidRDefault="0097263A" w:rsidP="0097263A">
            <w:pPr>
              <w:pStyle w:val="Compact"/>
              <w:rPr>
                <w:ins w:id="612" w:author="Zach Nixon" w:date="2017-03-30T17:22:00Z"/>
                <w:sz w:val="20"/>
                <w:szCs w:val="20"/>
              </w:rPr>
            </w:pPr>
            <w:ins w:id="613" w:author="Zach Nixon" w:date="2017-03-30T17:22:00Z">
              <w:r>
                <w:rPr>
                  <w:sz w:val="20"/>
                  <w:szCs w:val="20"/>
                </w:rPr>
                <w:t>START_LON</w:t>
              </w:r>
            </w:ins>
          </w:p>
        </w:tc>
        <w:tc>
          <w:tcPr>
            <w:tcW w:w="529" w:type="pct"/>
          </w:tcPr>
          <w:p w14:paraId="66037BB7" w14:textId="77777777" w:rsidR="0097263A" w:rsidRPr="00027CD6" w:rsidRDefault="0097263A" w:rsidP="0097263A">
            <w:pPr>
              <w:pStyle w:val="Compact"/>
              <w:rPr>
                <w:ins w:id="614" w:author="Zach Nixon" w:date="2017-03-30T17:22:00Z"/>
                <w:sz w:val="20"/>
                <w:szCs w:val="20"/>
              </w:rPr>
            </w:pPr>
            <w:ins w:id="615" w:author="Zach Nixon" w:date="2017-03-30T17:22:00Z">
              <w:r w:rsidRPr="00027CD6">
                <w:rPr>
                  <w:sz w:val="20"/>
                  <w:szCs w:val="20"/>
                </w:rPr>
                <w:t>Numeric</w:t>
              </w:r>
            </w:ins>
          </w:p>
        </w:tc>
        <w:tc>
          <w:tcPr>
            <w:tcW w:w="1489" w:type="pct"/>
          </w:tcPr>
          <w:p w14:paraId="2EAE0821" w14:textId="77777777" w:rsidR="0097263A" w:rsidRPr="00027CD6" w:rsidRDefault="0097263A" w:rsidP="0097263A">
            <w:pPr>
              <w:pStyle w:val="Compact"/>
              <w:rPr>
                <w:ins w:id="616" w:author="Zach Nixon" w:date="2017-03-30T17:22:00Z"/>
                <w:sz w:val="20"/>
                <w:szCs w:val="20"/>
              </w:rPr>
            </w:pPr>
            <w:ins w:id="617" w:author="Zach Nixon" w:date="2017-03-30T17:22:00Z">
              <w:r w:rsidRPr="00027CD6">
                <w:rPr>
                  <w:sz w:val="20"/>
                  <w:szCs w:val="20"/>
                </w:rPr>
                <w:t xml:space="preserve">Floating point values in </w:t>
              </w:r>
              <w:r>
                <w:rPr>
                  <w:sz w:val="20"/>
                  <w:szCs w:val="20"/>
                </w:rPr>
                <w:t>decimal degrees</w:t>
              </w:r>
              <w:r w:rsidRPr="00027CD6">
                <w:rPr>
                  <w:sz w:val="20"/>
                  <w:szCs w:val="20"/>
                </w:rPr>
                <w:t xml:space="preserve">.  </w:t>
              </w:r>
            </w:ins>
          </w:p>
        </w:tc>
      </w:tr>
      <w:tr w:rsidR="00275D22" w:rsidRPr="00027CD6" w14:paraId="0764E57D" w14:textId="77777777" w:rsidTr="00275D22">
        <w:trPr>
          <w:ins w:id="618" w:author="Zach Nixon" w:date="2017-03-30T17:22:00Z"/>
        </w:trPr>
        <w:tc>
          <w:tcPr>
            <w:tcW w:w="737" w:type="pct"/>
          </w:tcPr>
          <w:p w14:paraId="2D775307" w14:textId="77777777" w:rsidR="0097263A" w:rsidRPr="00027CD6" w:rsidRDefault="0097263A" w:rsidP="0097263A">
            <w:pPr>
              <w:pStyle w:val="Compact"/>
              <w:rPr>
                <w:ins w:id="619" w:author="Zach Nixon" w:date="2017-03-30T17:22:00Z"/>
                <w:sz w:val="20"/>
                <w:szCs w:val="20"/>
              </w:rPr>
            </w:pPr>
            <w:ins w:id="620" w:author="Zach Nixon" w:date="2017-03-30T17:22:00Z">
              <w:r>
                <w:rPr>
                  <w:sz w:val="20"/>
                  <w:szCs w:val="20"/>
                </w:rPr>
                <w:t>End Latitude</w:t>
              </w:r>
            </w:ins>
          </w:p>
        </w:tc>
        <w:tc>
          <w:tcPr>
            <w:tcW w:w="367" w:type="pct"/>
          </w:tcPr>
          <w:p w14:paraId="55B9025E" w14:textId="77777777" w:rsidR="0097263A" w:rsidRDefault="0097263A" w:rsidP="0097263A">
            <w:pPr>
              <w:pStyle w:val="Compact"/>
              <w:rPr>
                <w:ins w:id="621" w:author="Zach Nixon" w:date="2017-03-30T17:22:00Z"/>
                <w:sz w:val="20"/>
                <w:szCs w:val="20"/>
              </w:rPr>
            </w:pPr>
            <w:ins w:id="622" w:author="Zach Nixon" w:date="2017-03-30T17:23:00Z">
              <w:r w:rsidRPr="00647DA7">
                <w:rPr>
                  <w:sz w:val="20"/>
                  <w:szCs w:val="20"/>
                </w:rPr>
                <w:t>Yes</w:t>
              </w:r>
            </w:ins>
          </w:p>
        </w:tc>
        <w:tc>
          <w:tcPr>
            <w:tcW w:w="1156" w:type="pct"/>
          </w:tcPr>
          <w:p w14:paraId="359CAD49" w14:textId="77777777" w:rsidR="0097263A" w:rsidRPr="00027CD6" w:rsidRDefault="0097263A" w:rsidP="0097263A">
            <w:pPr>
              <w:pStyle w:val="Compact"/>
              <w:rPr>
                <w:ins w:id="623" w:author="Zach Nixon" w:date="2017-03-30T17:22:00Z"/>
                <w:sz w:val="20"/>
                <w:szCs w:val="20"/>
              </w:rPr>
            </w:pPr>
            <w:ins w:id="624" w:author="Zach Nixon" w:date="2017-03-30T17:22:00Z">
              <w:r>
                <w:rPr>
                  <w:sz w:val="20"/>
                  <w:szCs w:val="20"/>
                </w:rPr>
                <w:t>Latitude of end of linear</w:t>
              </w:r>
            </w:ins>
            <w:ins w:id="625" w:author="Zach Nixon" w:date="2017-03-30T17:23:00Z">
              <w:r>
                <w:rPr>
                  <w:sz w:val="20"/>
                  <w:szCs w:val="20"/>
                </w:rPr>
                <w:t xml:space="preserve"> zone</w:t>
              </w:r>
            </w:ins>
          </w:p>
        </w:tc>
        <w:tc>
          <w:tcPr>
            <w:tcW w:w="721" w:type="pct"/>
          </w:tcPr>
          <w:p w14:paraId="56B09AE4" w14:textId="77777777" w:rsidR="0097263A" w:rsidRPr="00027CD6" w:rsidRDefault="0097263A" w:rsidP="0097263A">
            <w:pPr>
              <w:pStyle w:val="Compact"/>
              <w:rPr>
                <w:ins w:id="626" w:author="Zach Nixon" w:date="2017-03-30T17:22:00Z"/>
                <w:sz w:val="20"/>
                <w:szCs w:val="20"/>
              </w:rPr>
            </w:pPr>
            <w:ins w:id="627" w:author="Zach Nixon" w:date="2017-03-30T17:22:00Z">
              <w:r>
                <w:rPr>
                  <w:sz w:val="20"/>
                  <w:szCs w:val="20"/>
                </w:rPr>
                <w:t>END_LAT</w:t>
              </w:r>
            </w:ins>
          </w:p>
        </w:tc>
        <w:tc>
          <w:tcPr>
            <w:tcW w:w="529" w:type="pct"/>
          </w:tcPr>
          <w:p w14:paraId="503300B5" w14:textId="77777777" w:rsidR="0097263A" w:rsidRPr="00027CD6" w:rsidRDefault="0097263A" w:rsidP="0097263A">
            <w:pPr>
              <w:pStyle w:val="Compact"/>
              <w:rPr>
                <w:ins w:id="628" w:author="Zach Nixon" w:date="2017-03-30T17:22:00Z"/>
                <w:sz w:val="20"/>
                <w:szCs w:val="20"/>
              </w:rPr>
            </w:pPr>
            <w:ins w:id="629" w:author="Zach Nixon" w:date="2017-03-30T17:22:00Z">
              <w:r w:rsidRPr="00027CD6">
                <w:rPr>
                  <w:sz w:val="20"/>
                  <w:szCs w:val="20"/>
                </w:rPr>
                <w:t>Numeric</w:t>
              </w:r>
            </w:ins>
          </w:p>
        </w:tc>
        <w:tc>
          <w:tcPr>
            <w:tcW w:w="1489" w:type="pct"/>
          </w:tcPr>
          <w:p w14:paraId="4FAEFE76" w14:textId="77777777" w:rsidR="0097263A" w:rsidRPr="00027CD6" w:rsidRDefault="0097263A" w:rsidP="0097263A">
            <w:pPr>
              <w:pStyle w:val="Compact"/>
              <w:rPr>
                <w:ins w:id="630" w:author="Zach Nixon" w:date="2017-03-30T17:22:00Z"/>
                <w:sz w:val="20"/>
                <w:szCs w:val="20"/>
              </w:rPr>
            </w:pPr>
            <w:ins w:id="631" w:author="Zach Nixon" w:date="2017-03-30T17:22:00Z">
              <w:r w:rsidRPr="00027CD6">
                <w:rPr>
                  <w:sz w:val="20"/>
                  <w:szCs w:val="20"/>
                </w:rPr>
                <w:t xml:space="preserve">Floating point values in </w:t>
              </w:r>
              <w:r>
                <w:rPr>
                  <w:sz w:val="20"/>
                  <w:szCs w:val="20"/>
                </w:rPr>
                <w:t>decimal degrees</w:t>
              </w:r>
              <w:r w:rsidRPr="00027CD6">
                <w:rPr>
                  <w:sz w:val="20"/>
                  <w:szCs w:val="20"/>
                </w:rPr>
                <w:t xml:space="preserve">.  </w:t>
              </w:r>
            </w:ins>
            <w:ins w:id="632" w:author="Zach Nixon" w:date="2017-03-30T17:25:00Z">
              <w:r w:rsidRPr="00027CD6">
                <w:rPr>
                  <w:sz w:val="20"/>
                  <w:szCs w:val="20"/>
                </w:rPr>
                <w:t>Null values permitted only for observations</w:t>
              </w:r>
              <w:r>
                <w:rPr>
                  <w:sz w:val="20"/>
                  <w:szCs w:val="20"/>
                </w:rPr>
                <w:t xml:space="preserve"> represented as a single point.</w:t>
              </w:r>
            </w:ins>
          </w:p>
        </w:tc>
      </w:tr>
      <w:tr w:rsidR="00275D22" w:rsidRPr="00027CD6" w14:paraId="0E8ECE2D" w14:textId="77777777" w:rsidTr="00275D22">
        <w:trPr>
          <w:ins w:id="633" w:author="Zach Nixon" w:date="2017-03-30T17:22:00Z"/>
        </w:trPr>
        <w:tc>
          <w:tcPr>
            <w:tcW w:w="737" w:type="pct"/>
          </w:tcPr>
          <w:p w14:paraId="44C4A01C" w14:textId="77777777" w:rsidR="0097263A" w:rsidRPr="00027CD6" w:rsidRDefault="0097263A" w:rsidP="0097263A">
            <w:pPr>
              <w:pStyle w:val="Compact"/>
              <w:rPr>
                <w:ins w:id="634" w:author="Zach Nixon" w:date="2017-03-30T17:22:00Z"/>
                <w:sz w:val="20"/>
                <w:szCs w:val="20"/>
              </w:rPr>
            </w:pPr>
            <w:ins w:id="635" w:author="Zach Nixon" w:date="2017-03-30T17:22:00Z">
              <w:r>
                <w:rPr>
                  <w:sz w:val="20"/>
                  <w:szCs w:val="20"/>
                </w:rPr>
                <w:t>End Longitude</w:t>
              </w:r>
            </w:ins>
          </w:p>
        </w:tc>
        <w:tc>
          <w:tcPr>
            <w:tcW w:w="367" w:type="pct"/>
          </w:tcPr>
          <w:p w14:paraId="463F38C0" w14:textId="77777777" w:rsidR="0097263A" w:rsidRDefault="0097263A" w:rsidP="0097263A">
            <w:pPr>
              <w:pStyle w:val="Compact"/>
              <w:rPr>
                <w:ins w:id="636" w:author="Zach Nixon" w:date="2017-03-30T17:22:00Z"/>
                <w:sz w:val="20"/>
                <w:szCs w:val="20"/>
              </w:rPr>
            </w:pPr>
            <w:ins w:id="637" w:author="Zach Nixon" w:date="2017-03-30T17:23:00Z">
              <w:r w:rsidRPr="00647DA7">
                <w:rPr>
                  <w:sz w:val="20"/>
                  <w:szCs w:val="20"/>
                </w:rPr>
                <w:t>Yes</w:t>
              </w:r>
            </w:ins>
          </w:p>
        </w:tc>
        <w:tc>
          <w:tcPr>
            <w:tcW w:w="1156" w:type="pct"/>
          </w:tcPr>
          <w:p w14:paraId="0270EAC8" w14:textId="77777777" w:rsidR="0097263A" w:rsidRPr="00027CD6" w:rsidRDefault="0097263A" w:rsidP="0097263A">
            <w:pPr>
              <w:pStyle w:val="Compact"/>
              <w:rPr>
                <w:ins w:id="638" w:author="Zach Nixon" w:date="2017-03-30T17:22:00Z"/>
                <w:sz w:val="20"/>
                <w:szCs w:val="20"/>
              </w:rPr>
            </w:pPr>
            <w:ins w:id="639" w:author="Zach Nixon" w:date="2017-03-30T17:22:00Z">
              <w:r>
                <w:rPr>
                  <w:sz w:val="20"/>
                  <w:szCs w:val="20"/>
                </w:rPr>
                <w:t xml:space="preserve">Longitude of end of linear </w:t>
              </w:r>
            </w:ins>
            <w:ins w:id="640" w:author="Zach Nixon" w:date="2017-03-30T17:23:00Z">
              <w:r>
                <w:rPr>
                  <w:sz w:val="20"/>
                  <w:szCs w:val="20"/>
                </w:rPr>
                <w:t>zone</w:t>
              </w:r>
            </w:ins>
          </w:p>
        </w:tc>
        <w:tc>
          <w:tcPr>
            <w:tcW w:w="721" w:type="pct"/>
          </w:tcPr>
          <w:p w14:paraId="40EBA3A4" w14:textId="77777777" w:rsidR="0097263A" w:rsidRPr="00027CD6" w:rsidRDefault="0097263A" w:rsidP="0097263A">
            <w:pPr>
              <w:pStyle w:val="Compact"/>
              <w:rPr>
                <w:ins w:id="641" w:author="Zach Nixon" w:date="2017-03-30T17:22:00Z"/>
                <w:sz w:val="20"/>
                <w:szCs w:val="20"/>
              </w:rPr>
            </w:pPr>
            <w:ins w:id="642" w:author="Zach Nixon" w:date="2017-03-30T17:22:00Z">
              <w:r>
                <w:rPr>
                  <w:sz w:val="20"/>
                  <w:szCs w:val="20"/>
                </w:rPr>
                <w:t>END_LON</w:t>
              </w:r>
            </w:ins>
          </w:p>
        </w:tc>
        <w:tc>
          <w:tcPr>
            <w:tcW w:w="529" w:type="pct"/>
          </w:tcPr>
          <w:p w14:paraId="2AF1B222" w14:textId="77777777" w:rsidR="0097263A" w:rsidRPr="00027CD6" w:rsidRDefault="0097263A" w:rsidP="0097263A">
            <w:pPr>
              <w:pStyle w:val="Compact"/>
              <w:rPr>
                <w:ins w:id="643" w:author="Zach Nixon" w:date="2017-03-30T17:22:00Z"/>
                <w:sz w:val="20"/>
                <w:szCs w:val="20"/>
              </w:rPr>
            </w:pPr>
            <w:ins w:id="644" w:author="Zach Nixon" w:date="2017-03-30T17:22:00Z">
              <w:r w:rsidRPr="00027CD6">
                <w:rPr>
                  <w:sz w:val="20"/>
                  <w:szCs w:val="20"/>
                </w:rPr>
                <w:t>Numeric</w:t>
              </w:r>
            </w:ins>
          </w:p>
        </w:tc>
        <w:tc>
          <w:tcPr>
            <w:tcW w:w="1489" w:type="pct"/>
          </w:tcPr>
          <w:p w14:paraId="154B8DE2" w14:textId="77777777" w:rsidR="0097263A" w:rsidRPr="00027CD6" w:rsidRDefault="0097263A" w:rsidP="0097263A">
            <w:pPr>
              <w:pStyle w:val="Compact"/>
              <w:rPr>
                <w:ins w:id="645" w:author="Zach Nixon" w:date="2017-03-30T17:22:00Z"/>
                <w:sz w:val="20"/>
                <w:szCs w:val="20"/>
              </w:rPr>
            </w:pPr>
            <w:ins w:id="646" w:author="Zach Nixon" w:date="2017-03-30T17:22:00Z">
              <w:r w:rsidRPr="00027CD6">
                <w:rPr>
                  <w:sz w:val="20"/>
                  <w:szCs w:val="20"/>
                </w:rPr>
                <w:t xml:space="preserve">Floating point values in </w:t>
              </w:r>
              <w:r>
                <w:rPr>
                  <w:sz w:val="20"/>
                  <w:szCs w:val="20"/>
                </w:rPr>
                <w:t>decimal degrees</w:t>
              </w:r>
              <w:r w:rsidRPr="00027CD6">
                <w:rPr>
                  <w:sz w:val="20"/>
                  <w:szCs w:val="20"/>
                </w:rPr>
                <w:t>.</w:t>
              </w:r>
            </w:ins>
            <w:ins w:id="647" w:author="Zach Nixon" w:date="2017-03-30T17:25:00Z">
              <w:r>
                <w:rPr>
                  <w:sz w:val="20"/>
                  <w:szCs w:val="20"/>
                </w:rPr>
                <w:t xml:space="preserve"> </w:t>
              </w:r>
              <w:r w:rsidRPr="00027CD6">
                <w:rPr>
                  <w:sz w:val="20"/>
                  <w:szCs w:val="20"/>
                </w:rPr>
                <w:t>Null values permitted only for observations</w:t>
              </w:r>
              <w:r>
                <w:rPr>
                  <w:sz w:val="20"/>
                  <w:szCs w:val="20"/>
                </w:rPr>
                <w:t xml:space="preserve"> represented as a single point.</w:t>
              </w:r>
            </w:ins>
          </w:p>
        </w:tc>
      </w:tr>
      <w:tr w:rsidR="00275D22" w:rsidRPr="00027CD6" w14:paraId="2D1AE3DB" w14:textId="77777777" w:rsidTr="00275D22">
        <w:tc>
          <w:tcPr>
            <w:tcW w:w="737" w:type="pct"/>
          </w:tcPr>
          <w:p w14:paraId="17885B3C" w14:textId="77777777" w:rsidR="0097263A" w:rsidRPr="00027CD6" w:rsidRDefault="0097263A" w:rsidP="0097263A">
            <w:pPr>
              <w:pStyle w:val="Compact"/>
              <w:rPr>
                <w:sz w:val="20"/>
                <w:szCs w:val="20"/>
              </w:rPr>
            </w:pPr>
            <w:r w:rsidRPr="00027CD6">
              <w:rPr>
                <w:sz w:val="20"/>
                <w:szCs w:val="20"/>
              </w:rPr>
              <w:t>Width</w:t>
            </w:r>
          </w:p>
        </w:tc>
        <w:tc>
          <w:tcPr>
            <w:tcW w:w="367" w:type="pct"/>
          </w:tcPr>
          <w:p w14:paraId="6520B9D4" w14:textId="77777777" w:rsidR="0097263A" w:rsidRPr="00027CD6" w:rsidRDefault="0097263A" w:rsidP="0097263A">
            <w:pPr>
              <w:pStyle w:val="Compact"/>
              <w:rPr>
                <w:sz w:val="20"/>
                <w:szCs w:val="20"/>
              </w:rPr>
            </w:pPr>
            <w:r>
              <w:rPr>
                <w:sz w:val="20"/>
                <w:szCs w:val="20"/>
              </w:rPr>
              <w:t>Yes</w:t>
            </w:r>
          </w:p>
        </w:tc>
        <w:tc>
          <w:tcPr>
            <w:tcW w:w="1156" w:type="pct"/>
          </w:tcPr>
          <w:p w14:paraId="3385DA3A" w14:textId="77777777" w:rsidR="0097263A" w:rsidRPr="00027CD6" w:rsidRDefault="0097263A" w:rsidP="0097263A">
            <w:pPr>
              <w:pStyle w:val="Compact"/>
              <w:rPr>
                <w:sz w:val="20"/>
                <w:szCs w:val="20"/>
              </w:rPr>
            </w:pPr>
            <w:r w:rsidRPr="00027CD6">
              <w:rPr>
                <w:sz w:val="20"/>
                <w:szCs w:val="20"/>
              </w:rPr>
              <w:t>Average across-shore width of oiled zone in meters</w:t>
            </w:r>
            <w:del w:id="648" w:author="Zach Nixon" w:date="2017-03-30T17:23:00Z">
              <w:r w:rsidRPr="00027CD6" w:rsidDel="0097263A">
                <w:rPr>
                  <w:sz w:val="20"/>
                  <w:szCs w:val="20"/>
                </w:rPr>
                <w:delText>.</w:delText>
              </w:r>
            </w:del>
          </w:p>
        </w:tc>
        <w:tc>
          <w:tcPr>
            <w:tcW w:w="721" w:type="pct"/>
          </w:tcPr>
          <w:p w14:paraId="31119F3D" w14:textId="77777777" w:rsidR="0097263A" w:rsidRPr="00027CD6" w:rsidRDefault="0097263A" w:rsidP="0097263A">
            <w:pPr>
              <w:pStyle w:val="Compact"/>
              <w:rPr>
                <w:sz w:val="20"/>
                <w:szCs w:val="20"/>
              </w:rPr>
            </w:pPr>
            <w:r w:rsidRPr="00027CD6">
              <w:rPr>
                <w:sz w:val="20"/>
                <w:szCs w:val="20"/>
              </w:rPr>
              <w:t>WIDTH</w:t>
            </w:r>
          </w:p>
        </w:tc>
        <w:tc>
          <w:tcPr>
            <w:tcW w:w="529" w:type="pct"/>
          </w:tcPr>
          <w:p w14:paraId="0C16BB88" w14:textId="77777777" w:rsidR="0097263A" w:rsidRPr="00027CD6" w:rsidRDefault="0097263A" w:rsidP="0097263A">
            <w:pPr>
              <w:pStyle w:val="Compact"/>
              <w:rPr>
                <w:sz w:val="20"/>
                <w:szCs w:val="20"/>
              </w:rPr>
            </w:pPr>
            <w:r w:rsidRPr="00027CD6">
              <w:rPr>
                <w:sz w:val="20"/>
                <w:szCs w:val="20"/>
              </w:rPr>
              <w:t>Numeric</w:t>
            </w:r>
          </w:p>
        </w:tc>
        <w:tc>
          <w:tcPr>
            <w:tcW w:w="1489" w:type="pct"/>
          </w:tcPr>
          <w:p w14:paraId="5F25181C" w14:textId="77777777" w:rsidR="0097263A" w:rsidRPr="00027CD6" w:rsidRDefault="0097263A" w:rsidP="0097263A">
            <w:pPr>
              <w:pStyle w:val="Compact"/>
              <w:rPr>
                <w:sz w:val="20"/>
                <w:szCs w:val="20"/>
              </w:rPr>
            </w:pPr>
            <w:r w:rsidRPr="00027CD6">
              <w:rPr>
                <w:sz w:val="20"/>
                <w:szCs w:val="20"/>
              </w:rPr>
              <w:t>Floating point values in meters. Zero values permitted only for NO observations.</w:t>
            </w:r>
          </w:p>
        </w:tc>
      </w:tr>
      <w:tr w:rsidR="00275D22" w:rsidRPr="00027CD6" w14:paraId="6E73C501" w14:textId="77777777" w:rsidTr="00275D22">
        <w:tc>
          <w:tcPr>
            <w:tcW w:w="737" w:type="pct"/>
          </w:tcPr>
          <w:p w14:paraId="7BA421CB" w14:textId="77777777" w:rsidR="0097263A" w:rsidRPr="00027CD6" w:rsidRDefault="0097263A" w:rsidP="0097263A">
            <w:pPr>
              <w:pStyle w:val="Compact"/>
              <w:rPr>
                <w:sz w:val="20"/>
                <w:szCs w:val="20"/>
              </w:rPr>
            </w:pPr>
            <w:r w:rsidRPr="00027CD6">
              <w:rPr>
                <w:sz w:val="20"/>
                <w:szCs w:val="20"/>
              </w:rPr>
              <w:t>Distribution</w:t>
            </w:r>
          </w:p>
        </w:tc>
        <w:tc>
          <w:tcPr>
            <w:tcW w:w="367" w:type="pct"/>
          </w:tcPr>
          <w:p w14:paraId="62B175C2" w14:textId="77777777" w:rsidR="0097263A" w:rsidRPr="00027CD6" w:rsidRDefault="0097263A" w:rsidP="0097263A">
            <w:pPr>
              <w:pStyle w:val="Compact"/>
              <w:rPr>
                <w:sz w:val="20"/>
                <w:szCs w:val="20"/>
              </w:rPr>
            </w:pPr>
            <w:r>
              <w:rPr>
                <w:sz w:val="20"/>
                <w:szCs w:val="20"/>
              </w:rPr>
              <w:t>Yes</w:t>
            </w:r>
          </w:p>
        </w:tc>
        <w:tc>
          <w:tcPr>
            <w:tcW w:w="1156" w:type="pct"/>
          </w:tcPr>
          <w:p w14:paraId="4CFF8DFC" w14:textId="77777777" w:rsidR="0097263A" w:rsidRPr="00027CD6" w:rsidRDefault="0097263A" w:rsidP="0097263A">
            <w:pPr>
              <w:pStyle w:val="Compact"/>
              <w:rPr>
                <w:sz w:val="20"/>
                <w:szCs w:val="20"/>
              </w:rPr>
            </w:pPr>
            <w:r w:rsidRPr="00027CD6">
              <w:rPr>
                <w:sz w:val="20"/>
                <w:szCs w:val="20"/>
              </w:rPr>
              <w:t>Average areal distribution of surface oil as percentage or ratio of substrate of oiled zone or categorical descriptor of same</w:t>
            </w:r>
            <w:del w:id="649" w:author="Zach Nixon" w:date="2017-03-30T17:23:00Z">
              <w:r w:rsidRPr="00027CD6" w:rsidDel="0097263A">
                <w:rPr>
                  <w:sz w:val="20"/>
                  <w:szCs w:val="20"/>
                </w:rPr>
                <w:delText>.</w:delText>
              </w:r>
            </w:del>
          </w:p>
        </w:tc>
        <w:tc>
          <w:tcPr>
            <w:tcW w:w="721" w:type="pct"/>
          </w:tcPr>
          <w:p w14:paraId="02F6D5B7" w14:textId="77777777" w:rsidR="0097263A" w:rsidRPr="00027CD6" w:rsidRDefault="0097263A" w:rsidP="0097263A">
            <w:pPr>
              <w:pStyle w:val="Compact"/>
              <w:rPr>
                <w:sz w:val="20"/>
                <w:szCs w:val="20"/>
              </w:rPr>
            </w:pPr>
            <w:r w:rsidRPr="00027CD6">
              <w:rPr>
                <w:sz w:val="20"/>
                <w:szCs w:val="20"/>
              </w:rPr>
              <w:t>OIL_DIST</w:t>
            </w:r>
          </w:p>
        </w:tc>
        <w:tc>
          <w:tcPr>
            <w:tcW w:w="529" w:type="pct"/>
          </w:tcPr>
          <w:p w14:paraId="527186CD" w14:textId="77777777" w:rsidR="0097263A" w:rsidRPr="00027CD6" w:rsidRDefault="0097263A" w:rsidP="0097263A">
            <w:pPr>
              <w:pStyle w:val="Compact"/>
              <w:rPr>
                <w:sz w:val="20"/>
                <w:szCs w:val="20"/>
              </w:rPr>
            </w:pPr>
            <w:r w:rsidRPr="00027CD6">
              <w:rPr>
                <w:sz w:val="20"/>
                <w:szCs w:val="20"/>
              </w:rPr>
              <w:t>Numeric</w:t>
            </w:r>
            <w:r>
              <w:rPr>
                <w:sz w:val="20"/>
                <w:szCs w:val="20"/>
              </w:rPr>
              <w:t xml:space="preserve"> </w:t>
            </w:r>
            <w:r w:rsidRPr="00027CD6">
              <w:rPr>
                <w:i/>
                <w:sz w:val="20"/>
                <w:szCs w:val="20"/>
              </w:rPr>
              <w:t>OR</w:t>
            </w:r>
            <w:r>
              <w:rPr>
                <w:i/>
                <w:sz w:val="20"/>
                <w:szCs w:val="20"/>
              </w:rPr>
              <w:t xml:space="preserve"> </w:t>
            </w:r>
            <w:r w:rsidRPr="00027CD6">
              <w:rPr>
                <w:sz w:val="20"/>
                <w:szCs w:val="20"/>
              </w:rPr>
              <w:t xml:space="preserve">Text - </w:t>
            </w:r>
            <w:proofErr w:type="spellStart"/>
            <w:r w:rsidRPr="00027CD6">
              <w:rPr>
                <w:sz w:val="20"/>
                <w:szCs w:val="20"/>
              </w:rPr>
              <w:t>Codeset</w:t>
            </w:r>
            <w:proofErr w:type="spellEnd"/>
          </w:p>
        </w:tc>
        <w:tc>
          <w:tcPr>
            <w:tcW w:w="1489" w:type="pct"/>
          </w:tcPr>
          <w:p w14:paraId="684D3E97" w14:textId="77777777" w:rsidR="0097263A" w:rsidRDefault="0097263A" w:rsidP="0097263A">
            <w:pPr>
              <w:pStyle w:val="Compact"/>
              <w:rPr>
                <w:sz w:val="20"/>
                <w:szCs w:val="20"/>
              </w:rPr>
            </w:pPr>
            <w:r w:rsidRPr="00027CD6">
              <w:rPr>
                <w:sz w:val="20"/>
                <w:szCs w:val="20"/>
              </w:rPr>
              <w:t xml:space="preserve">Floating point values as percentage or ratio. Zero values permitted only for NOO observations. Null values permitted only for observations with discrete oiling counts, unit areas, and sizes. May only be null for NO observations or only for observations with discrete oiling counts, unit areas, and sizes. </w:t>
            </w:r>
          </w:p>
          <w:p w14:paraId="766708B5" w14:textId="77777777" w:rsidR="0097263A" w:rsidRDefault="0097263A" w:rsidP="0097263A">
            <w:pPr>
              <w:pStyle w:val="Compact"/>
              <w:rPr>
                <w:sz w:val="20"/>
                <w:szCs w:val="20"/>
              </w:rPr>
            </w:pPr>
            <w:r w:rsidRPr="00027CD6">
              <w:rPr>
                <w:sz w:val="20"/>
                <w:szCs w:val="20"/>
              </w:rPr>
              <w:t xml:space="preserve">Codes (if </w:t>
            </w:r>
            <w:proofErr w:type="spellStart"/>
            <w:r w:rsidRPr="00027CD6">
              <w:rPr>
                <w:sz w:val="20"/>
                <w:szCs w:val="20"/>
              </w:rPr>
              <w:t>codeset</w:t>
            </w:r>
            <w:proofErr w:type="spellEnd"/>
            <w:r w:rsidRPr="00027CD6">
              <w:rPr>
                <w:sz w:val="20"/>
                <w:szCs w:val="20"/>
              </w:rPr>
              <w:t xml:space="preserve"> used):</w:t>
            </w:r>
          </w:p>
          <w:p w14:paraId="69C6107F" w14:textId="77777777" w:rsidR="0097263A" w:rsidRPr="00027CD6" w:rsidRDefault="0097263A" w:rsidP="0097263A">
            <w:pPr>
              <w:pStyle w:val="Compact"/>
              <w:rPr>
                <w:sz w:val="20"/>
                <w:szCs w:val="20"/>
              </w:rPr>
            </w:pPr>
            <w:r w:rsidRPr="00027CD6">
              <w:rPr>
                <w:sz w:val="20"/>
                <w:szCs w:val="20"/>
              </w:rPr>
              <w:t>C</w:t>
            </w:r>
            <w:r>
              <w:rPr>
                <w:sz w:val="20"/>
                <w:szCs w:val="20"/>
              </w:rPr>
              <w:t xml:space="preserve">; </w:t>
            </w:r>
            <w:r w:rsidRPr="00027CD6">
              <w:rPr>
                <w:sz w:val="20"/>
                <w:szCs w:val="20"/>
              </w:rPr>
              <w:t>B</w:t>
            </w:r>
            <w:r>
              <w:rPr>
                <w:sz w:val="20"/>
                <w:szCs w:val="20"/>
              </w:rPr>
              <w:t xml:space="preserve">; </w:t>
            </w:r>
            <w:r w:rsidRPr="00027CD6">
              <w:rPr>
                <w:sz w:val="20"/>
                <w:szCs w:val="20"/>
              </w:rPr>
              <w:t>P</w:t>
            </w:r>
            <w:r>
              <w:rPr>
                <w:sz w:val="20"/>
                <w:szCs w:val="20"/>
              </w:rPr>
              <w:t xml:space="preserve">; </w:t>
            </w:r>
            <w:r w:rsidRPr="00027CD6">
              <w:rPr>
                <w:sz w:val="20"/>
                <w:szCs w:val="20"/>
              </w:rPr>
              <w:t>S</w:t>
            </w:r>
            <w:r>
              <w:rPr>
                <w:sz w:val="20"/>
                <w:szCs w:val="20"/>
              </w:rPr>
              <w:t xml:space="preserve">; </w:t>
            </w:r>
            <w:r w:rsidRPr="00027CD6">
              <w:rPr>
                <w:sz w:val="20"/>
                <w:szCs w:val="20"/>
              </w:rPr>
              <w:t>T</w:t>
            </w:r>
          </w:p>
        </w:tc>
      </w:tr>
      <w:tr w:rsidR="00275D22" w:rsidRPr="00027CD6" w14:paraId="2D9B8C80" w14:textId="77777777" w:rsidTr="00275D22">
        <w:tc>
          <w:tcPr>
            <w:tcW w:w="737" w:type="pct"/>
          </w:tcPr>
          <w:p w14:paraId="6A59B4A4" w14:textId="77777777" w:rsidR="0097263A" w:rsidRPr="00027CD6" w:rsidRDefault="0097263A" w:rsidP="0097263A">
            <w:pPr>
              <w:pStyle w:val="Compact"/>
              <w:rPr>
                <w:sz w:val="20"/>
                <w:szCs w:val="20"/>
              </w:rPr>
            </w:pPr>
            <w:r w:rsidRPr="00027CD6">
              <w:rPr>
                <w:sz w:val="20"/>
                <w:szCs w:val="20"/>
              </w:rPr>
              <w:t>Thickness</w:t>
            </w:r>
          </w:p>
        </w:tc>
        <w:tc>
          <w:tcPr>
            <w:tcW w:w="367" w:type="pct"/>
          </w:tcPr>
          <w:p w14:paraId="0E73EC65" w14:textId="77777777" w:rsidR="0097263A" w:rsidRPr="00027CD6" w:rsidRDefault="0097263A" w:rsidP="0097263A">
            <w:pPr>
              <w:pStyle w:val="Compact"/>
              <w:rPr>
                <w:sz w:val="20"/>
                <w:szCs w:val="20"/>
              </w:rPr>
            </w:pPr>
            <w:r>
              <w:rPr>
                <w:sz w:val="20"/>
                <w:szCs w:val="20"/>
              </w:rPr>
              <w:t>Yes</w:t>
            </w:r>
          </w:p>
        </w:tc>
        <w:tc>
          <w:tcPr>
            <w:tcW w:w="1156" w:type="pct"/>
          </w:tcPr>
          <w:p w14:paraId="104098FD" w14:textId="77777777" w:rsidR="0097263A" w:rsidRPr="00027CD6" w:rsidRDefault="0097263A" w:rsidP="0097263A">
            <w:pPr>
              <w:pStyle w:val="Compact"/>
              <w:rPr>
                <w:sz w:val="20"/>
                <w:szCs w:val="20"/>
              </w:rPr>
            </w:pPr>
            <w:r w:rsidRPr="00027CD6">
              <w:rPr>
                <w:sz w:val="20"/>
                <w:szCs w:val="20"/>
              </w:rPr>
              <w:t xml:space="preserve">Average thickness of surface oil in cm or </w:t>
            </w:r>
            <w:r w:rsidRPr="00027CD6">
              <w:rPr>
                <w:sz w:val="20"/>
                <w:szCs w:val="20"/>
              </w:rPr>
              <w:lastRenderedPageBreak/>
              <w:t>categorical descriptor of same</w:t>
            </w:r>
          </w:p>
        </w:tc>
        <w:tc>
          <w:tcPr>
            <w:tcW w:w="721" w:type="pct"/>
          </w:tcPr>
          <w:p w14:paraId="1939E187" w14:textId="77777777" w:rsidR="0097263A" w:rsidRPr="00027CD6" w:rsidRDefault="0097263A" w:rsidP="0097263A">
            <w:pPr>
              <w:pStyle w:val="Compact"/>
              <w:rPr>
                <w:sz w:val="20"/>
                <w:szCs w:val="20"/>
              </w:rPr>
            </w:pPr>
            <w:r w:rsidRPr="00027CD6">
              <w:rPr>
                <w:sz w:val="20"/>
                <w:szCs w:val="20"/>
              </w:rPr>
              <w:lastRenderedPageBreak/>
              <w:t>OIL_THICK</w:t>
            </w:r>
          </w:p>
        </w:tc>
        <w:tc>
          <w:tcPr>
            <w:tcW w:w="529" w:type="pct"/>
          </w:tcPr>
          <w:p w14:paraId="5C8DB3AF" w14:textId="77777777" w:rsidR="0097263A" w:rsidRPr="00027CD6" w:rsidRDefault="0097263A" w:rsidP="0097263A">
            <w:pPr>
              <w:pStyle w:val="Compact"/>
              <w:rPr>
                <w:sz w:val="20"/>
                <w:szCs w:val="20"/>
              </w:rPr>
            </w:pPr>
            <w:r w:rsidRPr="00027CD6">
              <w:rPr>
                <w:sz w:val="20"/>
                <w:szCs w:val="20"/>
              </w:rPr>
              <w:t>Numeric</w:t>
            </w:r>
            <w:r>
              <w:rPr>
                <w:sz w:val="20"/>
                <w:szCs w:val="20"/>
              </w:rPr>
              <w:t xml:space="preserve"> </w:t>
            </w:r>
            <w:r w:rsidRPr="00027CD6">
              <w:rPr>
                <w:i/>
                <w:sz w:val="20"/>
                <w:szCs w:val="20"/>
              </w:rPr>
              <w:t>OR</w:t>
            </w:r>
            <w:r>
              <w:rPr>
                <w:i/>
                <w:sz w:val="20"/>
                <w:szCs w:val="20"/>
              </w:rPr>
              <w:t xml:space="preserve"> </w:t>
            </w:r>
            <w:r w:rsidRPr="00027CD6">
              <w:rPr>
                <w:sz w:val="20"/>
                <w:szCs w:val="20"/>
              </w:rPr>
              <w:t xml:space="preserve">Text </w:t>
            </w:r>
            <w:r w:rsidRPr="00027CD6">
              <w:rPr>
                <w:sz w:val="20"/>
                <w:szCs w:val="20"/>
              </w:rPr>
              <w:lastRenderedPageBreak/>
              <w:t xml:space="preserve">- </w:t>
            </w:r>
            <w:proofErr w:type="spellStart"/>
            <w:r w:rsidRPr="00027CD6">
              <w:rPr>
                <w:sz w:val="20"/>
                <w:szCs w:val="20"/>
              </w:rPr>
              <w:t>Codeset</w:t>
            </w:r>
            <w:proofErr w:type="spellEnd"/>
          </w:p>
        </w:tc>
        <w:tc>
          <w:tcPr>
            <w:tcW w:w="1489" w:type="pct"/>
          </w:tcPr>
          <w:p w14:paraId="433330E4" w14:textId="77777777" w:rsidR="0097263A" w:rsidRDefault="0097263A" w:rsidP="0097263A">
            <w:pPr>
              <w:pStyle w:val="Compact"/>
              <w:rPr>
                <w:sz w:val="20"/>
                <w:szCs w:val="20"/>
              </w:rPr>
            </w:pPr>
            <w:r w:rsidRPr="00027CD6">
              <w:rPr>
                <w:sz w:val="20"/>
                <w:szCs w:val="20"/>
              </w:rPr>
              <w:lastRenderedPageBreak/>
              <w:t xml:space="preserve">Floating point values in cm. Zero values permitted only for NO observations. Null or blank values permitted only </w:t>
            </w:r>
            <w:r w:rsidRPr="00027CD6">
              <w:rPr>
                <w:sz w:val="20"/>
                <w:szCs w:val="20"/>
              </w:rPr>
              <w:lastRenderedPageBreak/>
              <w:t>for observations with discrete oiling counts, unit areas, and sizes. May only be null or blank for NO observations or only for observations with discrete oiling counts, unit areas, and sizes.</w:t>
            </w:r>
          </w:p>
          <w:p w14:paraId="1DE77F62" w14:textId="77777777" w:rsidR="0097263A" w:rsidRDefault="0097263A" w:rsidP="0097263A">
            <w:pPr>
              <w:pStyle w:val="Compact"/>
              <w:rPr>
                <w:sz w:val="20"/>
                <w:szCs w:val="20"/>
              </w:rPr>
            </w:pPr>
            <w:r w:rsidRPr="00027CD6">
              <w:rPr>
                <w:sz w:val="20"/>
                <w:szCs w:val="20"/>
              </w:rPr>
              <w:t xml:space="preserve">Codes (if </w:t>
            </w:r>
            <w:proofErr w:type="spellStart"/>
            <w:r w:rsidRPr="00027CD6">
              <w:rPr>
                <w:sz w:val="20"/>
                <w:szCs w:val="20"/>
              </w:rPr>
              <w:t>codeset</w:t>
            </w:r>
            <w:proofErr w:type="spellEnd"/>
            <w:r w:rsidRPr="00027CD6">
              <w:rPr>
                <w:sz w:val="20"/>
                <w:szCs w:val="20"/>
              </w:rPr>
              <w:t xml:space="preserve"> used):</w:t>
            </w:r>
          </w:p>
          <w:p w14:paraId="550EA34C" w14:textId="77777777" w:rsidR="0097263A" w:rsidRPr="00027CD6" w:rsidRDefault="0097263A" w:rsidP="0097263A">
            <w:pPr>
              <w:pStyle w:val="Compact"/>
              <w:rPr>
                <w:sz w:val="20"/>
                <w:szCs w:val="20"/>
              </w:rPr>
            </w:pPr>
            <w:r w:rsidRPr="00027CD6">
              <w:rPr>
                <w:sz w:val="20"/>
                <w:szCs w:val="20"/>
              </w:rPr>
              <w:t>TO</w:t>
            </w:r>
            <w:r>
              <w:rPr>
                <w:sz w:val="20"/>
                <w:szCs w:val="20"/>
              </w:rPr>
              <w:t xml:space="preserve">; </w:t>
            </w:r>
            <w:r w:rsidRPr="00027CD6">
              <w:rPr>
                <w:sz w:val="20"/>
                <w:szCs w:val="20"/>
              </w:rPr>
              <w:t>CV</w:t>
            </w:r>
            <w:r>
              <w:rPr>
                <w:sz w:val="20"/>
                <w:szCs w:val="20"/>
              </w:rPr>
              <w:t xml:space="preserve">; </w:t>
            </w:r>
            <w:r w:rsidRPr="00027CD6">
              <w:rPr>
                <w:sz w:val="20"/>
                <w:szCs w:val="20"/>
              </w:rPr>
              <w:t>CT</w:t>
            </w:r>
            <w:r>
              <w:rPr>
                <w:sz w:val="20"/>
                <w:szCs w:val="20"/>
              </w:rPr>
              <w:t xml:space="preserve">; </w:t>
            </w:r>
            <w:r w:rsidRPr="00027CD6">
              <w:rPr>
                <w:sz w:val="20"/>
                <w:szCs w:val="20"/>
              </w:rPr>
              <w:t>ST</w:t>
            </w:r>
            <w:r>
              <w:rPr>
                <w:sz w:val="20"/>
                <w:szCs w:val="20"/>
              </w:rPr>
              <w:t xml:space="preserve">; </w:t>
            </w:r>
            <w:r w:rsidRPr="00027CD6">
              <w:rPr>
                <w:sz w:val="20"/>
                <w:szCs w:val="20"/>
              </w:rPr>
              <w:t>FL</w:t>
            </w:r>
          </w:p>
        </w:tc>
      </w:tr>
      <w:tr w:rsidR="00275D22" w:rsidRPr="00027CD6" w14:paraId="28F6DD70" w14:textId="77777777" w:rsidTr="00275D22">
        <w:tc>
          <w:tcPr>
            <w:tcW w:w="737" w:type="pct"/>
          </w:tcPr>
          <w:p w14:paraId="4369E7F0" w14:textId="77777777" w:rsidR="0097263A" w:rsidRPr="00027CD6" w:rsidRDefault="0097263A" w:rsidP="0097263A">
            <w:pPr>
              <w:pStyle w:val="Compact"/>
              <w:rPr>
                <w:sz w:val="20"/>
                <w:szCs w:val="20"/>
              </w:rPr>
            </w:pPr>
            <w:r w:rsidRPr="00027CD6">
              <w:rPr>
                <w:sz w:val="20"/>
                <w:szCs w:val="20"/>
              </w:rPr>
              <w:lastRenderedPageBreak/>
              <w:t>Character</w:t>
            </w:r>
          </w:p>
        </w:tc>
        <w:tc>
          <w:tcPr>
            <w:tcW w:w="367" w:type="pct"/>
          </w:tcPr>
          <w:p w14:paraId="50F3A912" w14:textId="77777777" w:rsidR="0097263A" w:rsidRPr="00027CD6" w:rsidRDefault="0097263A" w:rsidP="0097263A">
            <w:pPr>
              <w:pStyle w:val="Compact"/>
              <w:rPr>
                <w:sz w:val="20"/>
                <w:szCs w:val="20"/>
              </w:rPr>
            </w:pPr>
            <w:r>
              <w:rPr>
                <w:sz w:val="20"/>
                <w:szCs w:val="20"/>
              </w:rPr>
              <w:t>Yes</w:t>
            </w:r>
          </w:p>
        </w:tc>
        <w:tc>
          <w:tcPr>
            <w:tcW w:w="1156" w:type="pct"/>
          </w:tcPr>
          <w:p w14:paraId="2EA9EAF0" w14:textId="77777777" w:rsidR="0097263A" w:rsidRPr="00027CD6" w:rsidRDefault="0097263A" w:rsidP="0097263A">
            <w:pPr>
              <w:pStyle w:val="Compact"/>
              <w:rPr>
                <w:sz w:val="20"/>
                <w:szCs w:val="20"/>
              </w:rPr>
            </w:pPr>
            <w:r w:rsidRPr="00027CD6">
              <w:rPr>
                <w:sz w:val="20"/>
                <w:szCs w:val="20"/>
              </w:rPr>
              <w:t>Categorical descriptor of dominant oil character within oiled zone</w:t>
            </w:r>
          </w:p>
        </w:tc>
        <w:tc>
          <w:tcPr>
            <w:tcW w:w="721" w:type="pct"/>
          </w:tcPr>
          <w:p w14:paraId="47A6B308" w14:textId="77777777" w:rsidR="0097263A" w:rsidRPr="00027CD6" w:rsidRDefault="0097263A" w:rsidP="0097263A">
            <w:pPr>
              <w:pStyle w:val="Compact"/>
              <w:rPr>
                <w:sz w:val="20"/>
                <w:szCs w:val="20"/>
              </w:rPr>
            </w:pPr>
            <w:r w:rsidRPr="00027CD6">
              <w:rPr>
                <w:sz w:val="20"/>
                <w:szCs w:val="20"/>
              </w:rPr>
              <w:t>OIL_CHAR</w:t>
            </w:r>
          </w:p>
        </w:tc>
        <w:tc>
          <w:tcPr>
            <w:tcW w:w="529" w:type="pct"/>
          </w:tcPr>
          <w:p w14:paraId="612F1C6F" w14:textId="77777777" w:rsidR="0097263A" w:rsidRPr="00027CD6" w:rsidRDefault="0097263A" w:rsidP="0097263A">
            <w:pPr>
              <w:pStyle w:val="Compact"/>
              <w:rPr>
                <w:sz w:val="20"/>
                <w:szCs w:val="20"/>
              </w:rPr>
            </w:pPr>
            <w:r w:rsidRPr="00027CD6">
              <w:rPr>
                <w:sz w:val="20"/>
                <w:szCs w:val="20"/>
              </w:rPr>
              <w:t xml:space="preserve">Text - </w:t>
            </w:r>
            <w:proofErr w:type="spellStart"/>
            <w:r w:rsidRPr="00027CD6">
              <w:rPr>
                <w:sz w:val="20"/>
                <w:szCs w:val="20"/>
              </w:rPr>
              <w:t>Codeset</w:t>
            </w:r>
            <w:proofErr w:type="spellEnd"/>
          </w:p>
        </w:tc>
        <w:tc>
          <w:tcPr>
            <w:tcW w:w="1489" w:type="pct"/>
          </w:tcPr>
          <w:p w14:paraId="6762C90E" w14:textId="77777777" w:rsidR="0097263A" w:rsidRDefault="0097263A" w:rsidP="0097263A">
            <w:pPr>
              <w:pStyle w:val="Compact"/>
              <w:rPr>
                <w:sz w:val="20"/>
                <w:szCs w:val="20"/>
              </w:rPr>
            </w:pPr>
            <w:r w:rsidRPr="00027CD6">
              <w:rPr>
                <w:sz w:val="20"/>
                <w:szCs w:val="20"/>
              </w:rPr>
              <w:t>May only be null or blank only for observations with discrete oiling counts, unit areas, and sizes.</w:t>
            </w:r>
          </w:p>
          <w:p w14:paraId="53C80C28" w14:textId="77777777" w:rsidR="0097263A" w:rsidRDefault="0097263A" w:rsidP="0097263A">
            <w:pPr>
              <w:pStyle w:val="Compact"/>
              <w:rPr>
                <w:sz w:val="20"/>
                <w:szCs w:val="20"/>
              </w:rPr>
            </w:pPr>
            <w:r w:rsidRPr="00027CD6">
              <w:rPr>
                <w:sz w:val="20"/>
                <w:szCs w:val="20"/>
              </w:rPr>
              <w:t xml:space="preserve">Codes: </w:t>
            </w:r>
          </w:p>
          <w:p w14:paraId="3C872DDA" w14:textId="77777777" w:rsidR="0097263A" w:rsidRPr="00027CD6" w:rsidRDefault="0097263A" w:rsidP="0097263A">
            <w:pPr>
              <w:pStyle w:val="Compact"/>
              <w:rPr>
                <w:sz w:val="20"/>
                <w:szCs w:val="20"/>
              </w:rPr>
            </w:pPr>
            <w:r w:rsidRPr="00027CD6">
              <w:rPr>
                <w:sz w:val="20"/>
                <w:szCs w:val="20"/>
              </w:rPr>
              <w:t>FR</w:t>
            </w:r>
            <w:r>
              <w:rPr>
                <w:sz w:val="20"/>
                <w:szCs w:val="20"/>
              </w:rPr>
              <w:t xml:space="preserve">; </w:t>
            </w:r>
            <w:r w:rsidRPr="00027CD6">
              <w:rPr>
                <w:sz w:val="20"/>
                <w:szCs w:val="20"/>
              </w:rPr>
              <w:t>MS</w:t>
            </w:r>
            <w:r>
              <w:rPr>
                <w:sz w:val="20"/>
                <w:szCs w:val="20"/>
              </w:rPr>
              <w:t xml:space="preserve">; </w:t>
            </w:r>
            <w:r w:rsidRPr="00027CD6">
              <w:rPr>
                <w:sz w:val="20"/>
                <w:szCs w:val="20"/>
              </w:rPr>
              <w:t>TB</w:t>
            </w:r>
            <w:r>
              <w:rPr>
                <w:sz w:val="20"/>
                <w:szCs w:val="20"/>
              </w:rPr>
              <w:t xml:space="preserve">; </w:t>
            </w:r>
            <w:r w:rsidRPr="00027CD6">
              <w:rPr>
                <w:sz w:val="20"/>
                <w:szCs w:val="20"/>
              </w:rPr>
              <w:t>PT</w:t>
            </w:r>
            <w:r>
              <w:rPr>
                <w:sz w:val="20"/>
                <w:szCs w:val="20"/>
              </w:rPr>
              <w:t xml:space="preserve">; </w:t>
            </w:r>
            <w:r w:rsidRPr="00027CD6">
              <w:rPr>
                <w:sz w:val="20"/>
                <w:szCs w:val="20"/>
              </w:rPr>
              <w:t>TC</w:t>
            </w:r>
            <w:r>
              <w:rPr>
                <w:sz w:val="20"/>
                <w:szCs w:val="20"/>
              </w:rPr>
              <w:t xml:space="preserve">; </w:t>
            </w:r>
            <w:r w:rsidRPr="00027CD6">
              <w:rPr>
                <w:sz w:val="20"/>
                <w:szCs w:val="20"/>
              </w:rPr>
              <w:t>SR</w:t>
            </w:r>
            <w:r>
              <w:rPr>
                <w:sz w:val="20"/>
                <w:szCs w:val="20"/>
              </w:rPr>
              <w:t xml:space="preserve">; </w:t>
            </w:r>
            <w:r w:rsidRPr="00027CD6">
              <w:rPr>
                <w:sz w:val="20"/>
                <w:szCs w:val="20"/>
              </w:rPr>
              <w:t>AP</w:t>
            </w:r>
            <w:r>
              <w:rPr>
                <w:sz w:val="20"/>
                <w:szCs w:val="20"/>
              </w:rPr>
              <w:t xml:space="preserve">; </w:t>
            </w:r>
            <w:r w:rsidRPr="00027CD6">
              <w:rPr>
                <w:sz w:val="20"/>
                <w:szCs w:val="20"/>
              </w:rPr>
              <w:t>NO</w:t>
            </w:r>
          </w:p>
        </w:tc>
      </w:tr>
      <w:tr w:rsidR="00275D22" w:rsidRPr="00027CD6" w14:paraId="35C2B345" w14:textId="77777777" w:rsidTr="00275D22">
        <w:tc>
          <w:tcPr>
            <w:tcW w:w="737" w:type="pct"/>
          </w:tcPr>
          <w:p w14:paraId="2199D1FA" w14:textId="77777777" w:rsidR="0097263A" w:rsidRPr="00027CD6" w:rsidRDefault="0097263A" w:rsidP="0097263A">
            <w:pPr>
              <w:pStyle w:val="Compact"/>
              <w:rPr>
                <w:sz w:val="20"/>
                <w:szCs w:val="20"/>
              </w:rPr>
            </w:pPr>
            <w:r w:rsidRPr="00027CD6">
              <w:rPr>
                <w:sz w:val="20"/>
                <w:szCs w:val="20"/>
              </w:rPr>
              <w:t>Substrate</w:t>
            </w:r>
          </w:p>
        </w:tc>
        <w:tc>
          <w:tcPr>
            <w:tcW w:w="367" w:type="pct"/>
          </w:tcPr>
          <w:p w14:paraId="251937D1" w14:textId="77777777" w:rsidR="0097263A" w:rsidRPr="00027CD6" w:rsidRDefault="0097263A" w:rsidP="0097263A">
            <w:pPr>
              <w:pStyle w:val="Compact"/>
              <w:rPr>
                <w:sz w:val="20"/>
                <w:szCs w:val="20"/>
              </w:rPr>
            </w:pPr>
            <w:r>
              <w:rPr>
                <w:sz w:val="20"/>
                <w:szCs w:val="20"/>
              </w:rPr>
              <w:t>Yes</w:t>
            </w:r>
          </w:p>
        </w:tc>
        <w:tc>
          <w:tcPr>
            <w:tcW w:w="1156" w:type="pct"/>
          </w:tcPr>
          <w:p w14:paraId="537F1827" w14:textId="77777777" w:rsidR="0097263A" w:rsidRPr="00027CD6" w:rsidRDefault="0097263A" w:rsidP="0097263A">
            <w:pPr>
              <w:pStyle w:val="Compact"/>
              <w:rPr>
                <w:sz w:val="20"/>
                <w:szCs w:val="20"/>
              </w:rPr>
            </w:pPr>
            <w:r w:rsidRPr="00027CD6">
              <w:rPr>
                <w:sz w:val="20"/>
                <w:szCs w:val="20"/>
              </w:rPr>
              <w:t>Categorical descriptor for location of surface oil (sediment/soil, vegetation canopy, or both)</w:t>
            </w:r>
          </w:p>
        </w:tc>
        <w:tc>
          <w:tcPr>
            <w:tcW w:w="721" w:type="pct"/>
          </w:tcPr>
          <w:p w14:paraId="4DCE7818" w14:textId="77777777" w:rsidR="0097263A" w:rsidRPr="00027CD6" w:rsidRDefault="0097263A" w:rsidP="0097263A">
            <w:pPr>
              <w:pStyle w:val="Compact"/>
              <w:rPr>
                <w:sz w:val="20"/>
                <w:szCs w:val="20"/>
              </w:rPr>
            </w:pPr>
            <w:r w:rsidRPr="00027CD6">
              <w:rPr>
                <w:sz w:val="20"/>
                <w:szCs w:val="20"/>
              </w:rPr>
              <w:t>SUBSTR</w:t>
            </w:r>
          </w:p>
        </w:tc>
        <w:tc>
          <w:tcPr>
            <w:tcW w:w="529" w:type="pct"/>
          </w:tcPr>
          <w:p w14:paraId="04E20817" w14:textId="77777777" w:rsidR="0097263A" w:rsidRPr="00027CD6" w:rsidRDefault="0097263A" w:rsidP="0097263A">
            <w:pPr>
              <w:pStyle w:val="Compact"/>
              <w:rPr>
                <w:sz w:val="20"/>
                <w:szCs w:val="20"/>
              </w:rPr>
            </w:pPr>
            <w:r w:rsidRPr="00027CD6">
              <w:rPr>
                <w:sz w:val="20"/>
                <w:szCs w:val="20"/>
              </w:rPr>
              <w:t xml:space="preserve">Text - </w:t>
            </w:r>
            <w:proofErr w:type="spellStart"/>
            <w:r w:rsidRPr="00027CD6">
              <w:rPr>
                <w:sz w:val="20"/>
                <w:szCs w:val="20"/>
              </w:rPr>
              <w:t>Codeset</w:t>
            </w:r>
            <w:proofErr w:type="spellEnd"/>
          </w:p>
        </w:tc>
        <w:tc>
          <w:tcPr>
            <w:tcW w:w="1489" w:type="pct"/>
          </w:tcPr>
          <w:p w14:paraId="6E5D05E3" w14:textId="77777777" w:rsidR="0097263A" w:rsidRDefault="0097263A" w:rsidP="0097263A">
            <w:pPr>
              <w:pStyle w:val="Compact"/>
              <w:rPr>
                <w:sz w:val="20"/>
                <w:szCs w:val="20"/>
              </w:rPr>
            </w:pPr>
            <w:r w:rsidRPr="00027CD6">
              <w:rPr>
                <w:sz w:val="20"/>
                <w:szCs w:val="20"/>
              </w:rPr>
              <w:t>Null or blank values permitted only for NO observations.</w:t>
            </w:r>
          </w:p>
          <w:p w14:paraId="01B7C3C3" w14:textId="77777777" w:rsidR="0097263A" w:rsidRDefault="0097263A" w:rsidP="0097263A">
            <w:pPr>
              <w:pStyle w:val="Compact"/>
              <w:rPr>
                <w:sz w:val="20"/>
                <w:szCs w:val="20"/>
              </w:rPr>
            </w:pPr>
            <w:r w:rsidRPr="00027CD6">
              <w:rPr>
                <w:sz w:val="20"/>
                <w:szCs w:val="20"/>
              </w:rPr>
              <w:t>Codes:</w:t>
            </w:r>
          </w:p>
          <w:p w14:paraId="01DDD1B5" w14:textId="77777777" w:rsidR="0097263A" w:rsidRPr="00027CD6" w:rsidRDefault="0097263A" w:rsidP="0097263A">
            <w:pPr>
              <w:pStyle w:val="Compact"/>
              <w:rPr>
                <w:sz w:val="20"/>
                <w:szCs w:val="20"/>
              </w:rPr>
            </w:pPr>
            <w:r w:rsidRPr="00027CD6">
              <w:rPr>
                <w:sz w:val="20"/>
                <w:szCs w:val="20"/>
              </w:rPr>
              <w:t>S</w:t>
            </w:r>
            <w:r>
              <w:rPr>
                <w:sz w:val="20"/>
                <w:szCs w:val="20"/>
              </w:rPr>
              <w:t>;</w:t>
            </w:r>
            <w:r w:rsidRPr="00027CD6">
              <w:rPr>
                <w:sz w:val="20"/>
                <w:szCs w:val="20"/>
              </w:rPr>
              <w:t>V</w:t>
            </w:r>
            <w:r>
              <w:rPr>
                <w:sz w:val="20"/>
                <w:szCs w:val="20"/>
              </w:rPr>
              <w:t>;</w:t>
            </w:r>
            <w:r w:rsidRPr="00027CD6">
              <w:rPr>
                <w:sz w:val="20"/>
                <w:szCs w:val="20"/>
              </w:rPr>
              <w:t>B</w:t>
            </w:r>
          </w:p>
        </w:tc>
      </w:tr>
      <w:tr w:rsidR="00275D22" w:rsidRPr="00027CD6" w14:paraId="27C2426A" w14:textId="77777777" w:rsidTr="00275D22">
        <w:tc>
          <w:tcPr>
            <w:tcW w:w="737" w:type="pct"/>
          </w:tcPr>
          <w:p w14:paraId="0964367B" w14:textId="77777777" w:rsidR="0097263A" w:rsidRPr="00027CD6" w:rsidRDefault="0097263A" w:rsidP="0097263A">
            <w:pPr>
              <w:pStyle w:val="Compact"/>
              <w:rPr>
                <w:sz w:val="20"/>
                <w:szCs w:val="20"/>
              </w:rPr>
            </w:pPr>
            <w:r w:rsidRPr="00027CD6">
              <w:rPr>
                <w:sz w:val="20"/>
                <w:szCs w:val="20"/>
              </w:rPr>
              <w:t>Discrete oiling count per unit area</w:t>
            </w:r>
          </w:p>
        </w:tc>
        <w:tc>
          <w:tcPr>
            <w:tcW w:w="367" w:type="pct"/>
          </w:tcPr>
          <w:p w14:paraId="648AC567" w14:textId="77777777" w:rsidR="0097263A" w:rsidRPr="00027CD6" w:rsidRDefault="0097263A" w:rsidP="0097263A">
            <w:pPr>
              <w:pStyle w:val="Compact"/>
              <w:rPr>
                <w:sz w:val="20"/>
                <w:szCs w:val="20"/>
              </w:rPr>
            </w:pPr>
            <w:r>
              <w:rPr>
                <w:sz w:val="20"/>
                <w:szCs w:val="20"/>
              </w:rPr>
              <w:t>Yes</w:t>
            </w:r>
          </w:p>
        </w:tc>
        <w:tc>
          <w:tcPr>
            <w:tcW w:w="1156" w:type="pct"/>
          </w:tcPr>
          <w:p w14:paraId="3AC3ED84" w14:textId="77777777" w:rsidR="0097263A" w:rsidRPr="00027CD6" w:rsidRDefault="0097263A" w:rsidP="0097263A">
            <w:pPr>
              <w:pStyle w:val="Compact"/>
              <w:rPr>
                <w:sz w:val="20"/>
                <w:szCs w:val="20"/>
              </w:rPr>
            </w:pPr>
            <w:r w:rsidRPr="00027CD6">
              <w:rPr>
                <w:sz w:val="20"/>
                <w:szCs w:val="20"/>
              </w:rPr>
              <w:t xml:space="preserve">Count per unit area of </w:t>
            </w:r>
            <w:proofErr w:type="spellStart"/>
            <w:r w:rsidRPr="00027CD6">
              <w:rPr>
                <w:sz w:val="20"/>
                <w:szCs w:val="20"/>
              </w:rPr>
              <w:t>tarballs</w:t>
            </w:r>
            <w:proofErr w:type="spellEnd"/>
            <w:r w:rsidRPr="00027CD6">
              <w:rPr>
                <w:sz w:val="20"/>
                <w:szCs w:val="20"/>
              </w:rPr>
              <w:t xml:space="preserve"> or residue balls in oiled zone</w:t>
            </w:r>
          </w:p>
        </w:tc>
        <w:tc>
          <w:tcPr>
            <w:tcW w:w="721" w:type="pct"/>
          </w:tcPr>
          <w:p w14:paraId="097BA66A" w14:textId="77777777" w:rsidR="0097263A" w:rsidRPr="00027CD6" w:rsidRDefault="0097263A" w:rsidP="0097263A">
            <w:pPr>
              <w:pStyle w:val="Compact"/>
              <w:rPr>
                <w:sz w:val="20"/>
                <w:szCs w:val="20"/>
              </w:rPr>
            </w:pPr>
            <w:r w:rsidRPr="00027CD6">
              <w:rPr>
                <w:sz w:val="20"/>
                <w:szCs w:val="20"/>
              </w:rPr>
              <w:t>TB_CNT</w:t>
            </w:r>
          </w:p>
        </w:tc>
        <w:tc>
          <w:tcPr>
            <w:tcW w:w="529" w:type="pct"/>
          </w:tcPr>
          <w:p w14:paraId="67ABF298" w14:textId="77777777" w:rsidR="0097263A" w:rsidRPr="00027CD6" w:rsidRDefault="0097263A" w:rsidP="0097263A">
            <w:pPr>
              <w:pStyle w:val="Compact"/>
              <w:rPr>
                <w:sz w:val="20"/>
                <w:szCs w:val="20"/>
              </w:rPr>
            </w:pPr>
            <w:r w:rsidRPr="00027CD6">
              <w:rPr>
                <w:sz w:val="20"/>
                <w:szCs w:val="20"/>
              </w:rPr>
              <w:t>Numeric</w:t>
            </w:r>
          </w:p>
        </w:tc>
        <w:tc>
          <w:tcPr>
            <w:tcW w:w="1489" w:type="pct"/>
          </w:tcPr>
          <w:p w14:paraId="4A869300" w14:textId="77777777" w:rsidR="0097263A" w:rsidRPr="00027CD6" w:rsidRDefault="0097263A" w:rsidP="0097263A">
            <w:pPr>
              <w:pStyle w:val="Compact"/>
              <w:rPr>
                <w:sz w:val="20"/>
                <w:szCs w:val="20"/>
              </w:rPr>
            </w:pPr>
            <w:r w:rsidRPr="00027CD6">
              <w:rPr>
                <w:sz w:val="20"/>
                <w:szCs w:val="20"/>
              </w:rPr>
              <w:t>Integer values. Zero values permitted only for NO observations or observations with areal distribution and thickness as above.</w:t>
            </w:r>
          </w:p>
        </w:tc>
      </w:tr>
      <w:tr w:rsidR="00275D22" w:rsidRPr="00027CD6" w14:paraId="11ADE760" w14:textId="77777777" w:rsidTr="00275D22">
        <w:tc>
          <w:tcPr>
            <w:tcW w:w="737" w:type="pct"/>
          </w:tcPr>
          <w:p w14:paraId="627AA70F" w14:textId="77777777" w:rsidR="0097263A" w:rsidRPr="00027CD6" w:rsidRDefault="0097263A" w:rsidP="0097263A">
            <w:pPr>
              <w:pStyle w:val="Compact"/>
              <w:rPr>
                <w:sz w:val="20"/>
                <w:szCs w:val="20"/>
              </w:rPr>
            </w:pPr>
            <w:r w:rsidRPr="00027CD6">
              <w:rPr>
                <w:sz w:val="20"/>
                <w:szCs w:val="20"/>
              </w:rPr>
              <w:t>Discrete oiling count unit area</w:t>
            </w:r>
          </w:p>
        </w:tc>
        <w:tc>
          <w:tcPr>
            <w:tcW w:w="367" w:type="pct"/>
          </w:tcPr>
          <w:p w14:paraId="1667E064" w14:textId="77777777" w:rsidR="0097263A" w:rsidRPr="00027CD6" w:rsidRDefault="0097263A" w:rsidP="0097263A">
            <w:pPr>
              <w:pStyle w:val="Compact"/>
              <w:rPr>
                <w:sz w:val="20"/>
                <w:szCs w:val="20"/>
              </w:rPr>
            </w:pPr>
            <w:r>
              <w:rPr>
                <w:sz w:val="20"/>
                <w:szCs w:val="20"/>
              </w:rPr>
              <w:t>Yes</w:t>
            </w:r>
          </w:p>
        </w:tc>
        <w:tc>
          <w:tcPr>
            <w:tcW w:w="1156" w:type="pct"/>
          </w:tcPr>
          <w:p w14:paraId="2A180C0F" w14:textId="77777777" w:rsidR="0097263A" w:rsidRPr="00027CD6" w:rsidRDefault="0097263A" w:rsidP="0097263A">
            <w:pPr>
              <w:pStyle w:val="Compact"/>
              <w:rPr>
                <w:sz w:val="20"/>
                <w:szCs w:val="20"/>
              </w:rPr>
            </w:pPr>
            <w:r>
              <w:rPr>
                <w:sz w:val="20"/>
                <w:szCs w:val="20"/>
              </w:rPr>
              <w:t xml:space="preserve">Area </w:t>
            </w:r>
            <w:r w:rsidRPr="00027CD6">
              <w:rPr>
                <w:sz w:val="20"/>
                <w:szCs w:val="20"/>
              </w:rPr>
              <w:t xml:space="preserve">of count of </w:t>
            </w:r>
            <w:proofErr w:type="spellStart"/>
            <w:r w:rsidRPr="00027CD6">
              <w:rPr>
                <w:sz w:val="20"/>
                <w:szCs w:val="20"/>
              </w:rPr>
              <w:t>tarballs</w:t>
            </w:r>
            <w:proofErr w:type="spellEnd"/>
            <w:r w:rsidRPr="00027CD6">
              <w:rPr>
                <w:sz w:val="20"/>
                <w:szCs w:val="20"/>
              </w:rPr>
              <w:t xml:space="preserve"> or residue balls in oiled zone</w:t>
            </w:r>
          </w:p>
        </w:tc>
        <w:tc>
          <w:tcPr>
            <w:tcW w:w="721" w:type="pct"/>
          </w:tcPr>
          <w:p w14:paraId="779369F9" w14:textId="77777777" w:rsidR="0097263A" w:rsidRPr="00027CD6" w:rsidRDefault="0097263A" w:rsidP="0097263A">
            <w:pPr>
              <w:pStyle w:val="Compact"/>
              <w:rPr>
                <w:sz w:val="20"/>
                <w:szCs w:val="20"/>
              </w:rPr>
            </w:pPr>
            <w:r w:rsidRPr="00027CD6">
              <w:rPr>
                <w:sz w:val="20"/>
                <w:szCs w:val="20"/>
              </w:rPr>
              <w:t>TB_AREA</w:t>
            </w:r>
          </w:p>
        </w:tc>
        <w:tc>
          <w:tcPr>
            <w:tcW w:w="529" w:type="pct"/>
          </w:tcPr>
          <w:p w14:paraId="6D555D15" w14:textId="77777777" w:rsidR="0097263A" w:rsidRPr="00027CD6" w:rsidRDefault="0097263A" w:rsidP="0097263A">
            <w:pPr>
              <w:pStyle w:val="Compact"/>
              <w:rPr>
                <w:sz w:val="20"/>
                <w:szCs w:val="20"/>
              </w:rPr>
            </w:pPr>
            <w:r w:rsidRPr="00027CD6">
              <w:rPr>
                <w:sz w:val="20"/>
                <w:szCs w:val="20"/>
              </w:rPr>
              <w:t>Numeric</w:t>
            </w:r>
          </w:p>
        </w:tc>
        <w:tc>
          <w:tcPr>
            <w:tcW w:w="1489" w:type="pct"/>
          </w:tcPr>
          <w:p w14:paraId="7EE0D08F" w14:textId="77777777" w:rsidR="0097263A" w:rsidRPr="00027CD6" w:rsidRDefault="0097263A" w:rsidP="0097263A">
            <w:pPr>
              <w:pStyle w:val="Compact"/>
              <w:rPr>
                <w:sz w:val="20"/>
                <w:szCs w:val="20"/>
              </w:rPr>
            </w:pPr>
            <w:r w:rsidRPr="00027CD6">
              <w:rPr>
                <w:sz w:val="20"/>
                <w:szCs w:val="20"/>
              </w:rPr>
              <w:t>Floating point values. Zero, null or blank values permitted only for NO observations or observations with areal distribution and thickness as above.</w:t>
            </w:r>
          </w:p>
        </w:tc>
      </w:tr>
      <w:tr w:rsidR="00275D22" w:rsidRPr="00027CD6" w14:paraId="5A41C1FE" w14:textId="77777777" w:rsidTr="00275D22">
        <w:tc>
          <w:tcPr>
            <w:tcW w:w="737" w:type="pct"/>
          </w:tcPr>
          <w:p w14:paraId="5792173B" w14:textId="77777777" w:rsidR="0097263A" w:rsidRPr="00027CD6" w:rsidRDefault="0097263A" w:rsidP="0097263A">
            <w:pPr>
              <w:pStyle w:val="Compact"/>
              <w:rPr>
                <w:sz w:val="20"/>
                <w:szCs w:val="20"/>
              </w:rPr>
            </w:pPr>
            <w:r w:rsidRPr="00027CD6">
              <w:rPr>
                <w:sz w:val="20"/>
                <w:szCs w:val="20"/>
              </w:rPr>
              <w:t>Discrete oiling count unit area</w:t>
            </w:r>
          </w:p>
        </w:tc>
        <w:tc>
          <w:tcPr>
            <w:tcW w:w="367" w:type="pct"/>
          </w:tcPr>
          <w:p w14:paraId="1A92059B" w14:textId="77777777" w:rsidR="0097263A" w:rsidRPr="00027CD6" w:rsidRDefault="0097263A" w:rsidP="0097263A">
            <w:pPr>
              <w:pStyle w:val="Compact"/>
              <w:rPr>
                <w:sz w:val="20"/>
                <w:szCs w:val="20"/>
              </w:rPr>
            </w:pPr>
            <w:r>
              <w:rPr>
                <w:sz w:val="20"/>
                <w:szCs w:val="20"/>
              </w:rPr>
              <w:t>Yes</w:t>
            </w:r>
          </w:p>
        </w:tc>
        <w:tc>
          <w:tcPr>
            <w:tcW w:w="1156" w:type="pct"/>
          </w:tcPr>
          <w:p w14:paraId="6EEDD69C" w14:textId="77777777" w:rsidR="0097263A" w:rsidRPr="00027CD6" w:rsidRDefault="0097263A" w:rsidP="0097263A">
            <w:pPr>
              <w:pStyle w:val="Compact"/>
              <w:rPr>
                <w:sz w:val="20"/>
                <w:szCs w:val="20"/>
              </w:rPr>
            </w:pPr>
            <w:r w:rsidRPr="00027CD6">
              <w:rPr>
                <w:sz w:val="20"/>
                <w:szCs w:val="20"/>
              </w:rPr>
              <w:t>Unit</w:t>
            </w:r>
            <w:r>
              <w:rPr>
                <w:sz w:val="20"/>
                <w:szCs w:val="20"/>
              </w:rPr>
              <w:t>s</w:t>
            </w:r>
            <w:r w:rsidRPr="00027CD6">
              <w:rPr>
                <w:sz w:val="20"/>
                <w:szCs w:val="20"/>
              </w:rPr>
              <w:t xml:space="preserve"> area of count of </w:t>
            </w:r>
            <w:proofErr w:type="spellStart"/>
            <w:r w:rsidRPr="00027CD6">
              <w:rPr>
                <w:sz w:val="20"/>
                <w:szCs w:val="20"/>
              </w:rPr>
              <w:t>tarballs</w:t>
            </w:r>
            <w:proofErr w:type="spellEnd"/>
            <w:r w:rsidRPr="00027CD6">
              <w:rPr>
                <w:sz w:val="20"/>
                <w:szCs w:val="20"/>
              </w:rPr>
              <w:t xml:space="preserve"> or residue balls in oiled zone</w:t>
            </w:r>
          </w:p>
        </w:tc>
        <w:tc>
          <w:tcPr>
            <w:tcW w:w="721" w:type="pct"/>
          </w:tcPr>
          <w:p w14:paraId="354F0D91" w14:textId="77777777" w:rsidR="0097263A" w:rsidRPr="00027CD6" w:rsidRDefault="0097263A" w:rsidP="0097263A">
            <w:pPr>
              <w:pStyle w:val="Compact"/>
              <w:rPr>
                <w:sz w:val="20"/>
                <w:szCs w:val="20"/>
              </w:rPr>
            </w:pPr>
            <w:r w:rsidRPr="00027CD6">
              <w:rPr>
                <w:sz w:val="20"/>
                <w:szCs w:val="20"/>
              </w:rPr>
              <w:t>TB_A</w:t>
            </w:r>
            <w:r>
              <w:rPr>
                <w:sz w:val="20"/>
                <w:szCs w:val="20"/>
              </w:rPr>
              <w:t>RUNIT</w:t>
            </w:r>
          </w:p>
        </w:tc>
        <w:tc>
          <w:tcPr>
            <w:tcW w:w="529" w:type="pct"/>
          </w:tcPr>
          <w:p w14:paraId="34C846EC" w14:textId="77777777" w:rsidR="0097263A" w:rsidRPr="00027CD6" w:rsidRDefault="0097263A" w:rsidP="0097263A">
            <w:pPr>
              <w:pStyle w:val="Compact"/>
              <w:rPr>
                <w:sz w:val="20"/>
                <w:szCs w:val="20"/>
              </w:rPr>
            </w:pPr>
            <w:r w:rsidRPr="00027CD6">
              <w:rPr>
                <w:sz w:val="20"/>
                <w:szCs w:val="20"/>
              </w:rPr>
              <w:t xml:space="preserve">Text - </w:t>
            </w:r>
            <w:proofErr w:type="spellStart"/>
            <w:r w:rsidRPr="00027CD6">
              <w:rPr>
                <w:sz w:val="20"/>
                <w:szCs w:val="20"/>
              </w:rPr>
              <w:t>Codeset</w:t>
            </w:r>
            <w:proofErr w:type="spellEnd"/>
          </w:p>
        </w:tc>
        <w:tc>
          <w:tcPr>
            <w:tcW w:w="1489" w:type="pct"/>
          </w:tcPr>
          <w:p w14:paraId="02559E02" w14:textId="77777777" w:rsidR="0097263A" w:rsidRDefault="0097263A" w:rsidP="0097263A">
            <w:pPr>
              <w:pStyle w:val="Compact"/>
              <w:rPr>
                <w:sz w:val="20"/>
                <w:szCs w:val="20"/>
              </w:rPr>
            </w:pPr>
            <w:r w:rsidRPr="00027CD6">
              <w:rPr>
                <w:sz w:val="20"/>
                <w:szCs w:val="20"/>
              </w:rPr>
              <w:t>Null or blank values permitted only for NO observations or observations with areal distribution and thickness as above.</w:t>
            </w:r>
          </w:p>
          <w:p w14:paraId="299B7723" w14:textId="77777777" w:rsidR="0097263A" w:rsidRDefault="0097263A" w:rsidP="0097263A">
            <w:pPr>
              <w:pStyle w:val="Compact"/>
              <w:rPr>
                <w:sz w:val="20"/>
                <w:szCs w:val="20"/>
              </w:rPr>
            </w:pPr>
            <w:r w:rsidRPr="00027CD6">
              <w:rPr>
                <w:sz w:val="20"/>
                <w:szCs w:val="20"/>
              </w:rPr>
              <w:t xml:space="preserve">Codes: </w:t>
            </w:r>
          </w:p>
          <w:p w14:paraId="4C364D56" w14:textId="77777777" w:rsidR="0097263A" w:rsidRPr="00027CD6" w:rsidRDefault="0097263A" w:rsidP="0097263A">
            <w:pPr>
              <w:pStyle w:val="Compact"/>
              <w:rPr>
                <w:sz w:val="20"/>
                <w:szCs w:val="20"/>
              </w:rPr>
            </w:pPr>
            <w:r w:rsidRPr="00027CD6">
              <w:rPr>
                <w:sz w:val="20"/>
                <w:szCs w:val="20"/>
              </w:rPr>
              <w:t>M2</w:t>
            </w:r>
            <w:r>
              <w:rPr>
                <w:sz w:val="20"/>
                <w:szCs w:val="20"/>
              </w:rPr>
              <w:t xml:space="preserve">; </w:t>
            </w:r>
            <w:r w:rsidRPr="00027CD6">
              <w:rPr>
                <w:sz w:val="20"/>
                <w:szCs w:val="20"/>
              </w:rPr>
              <w:t>M100</w:t>
            </w:r>
            <w:r>
              <w:rPr>
                <w:sz w:val="20"/>
                <w:szCs w:val="20"/>
              </w:rPr>
              <w:t xml:space="preserve">; </w:t>
            </w:r>
            <w:r w:rsidRPr="00027CD6">
              <w:rPr>
                <w:sz w:val="20"/>
                <w:szCs w:val="20"/>
              </w:rPr>
              <w:t>M</w:t>
            </w:r>
            <w:r>
              <w:rPr>
                <w:sz w:val="20"/>
                <w:szCs w:val="20"/>
              </w:rPr>
              <w:t xml:space="preserve">; </w:t>
            </w:r>
            <w:r w:rsidRPr="00027CD6">
              <w:rPr>
                <w:sz w:val="20"/>
                <w:szCs w:val="20"/>
              </w:rPr>
              <w:t>ZONE</w:t>
            </w:r>
          </w:p>
        </w:tc>
      </w:tr>
      <w:tr w:rsidR="00275D22" w:rsidRPr="00027CD6" w14:paraId="120D4F1C" w14:textId="77777777" w:rsidTr="00275D22">
        <w:tc>
          <w:tcPr>
            <w:tcW w:w="737" w:type="pct"/>
          </w:tcPr>
          <w:p w14:paraId="27BC20BD" w14:textId="77777777" w:rsidR="0097263A" w:rsidRPr="00027CD6" w:rsidRDefault="0097263A" w:rsidP="0097263A">
            <w:pPr>
              <w:pStyle w:val="Compact"/>
              <w:rPr>
                <w:sz w:val="20"/>
                <w:szCs w:val="20"/>
              </w:rPr>
            </w:pPr>
            <w:r w:rsidRPr="00027CD6">
              <w:rPr>
                <w:sz w:val="20"/>
                <w:szCs w:val="20"/>
              </w:rPr>
              <w:t>Discrete oiling avg. size</w:t>
            </w:r>
          </w:p>
        </w:tc>
        <w:tc>
          <w:tcPr>
            <w:tcW w:w="367" w:type="pct"/>
          </w:tcPr>
          <w:p w14:paraId="7740C8F9" w14:textId="77777777" w:rsidR="0097263A" w:rsidRPr="00027CD6" w:rsidRDefault="0097263A" w:rsidP="0097263A">
            <w:pPr>
              <w:pStyle w:val="Compact"/>
              <w:rPr>
                <w:sz w:val="20"/>
                <w:szCs w:val="20"/>
              </w:rPr>
            </w:pPr>
            <w:r>
              <w:rPr>
                <w:sz w:val="20"/>
                <w:szCs w:val="20"/>
              </w:rPr>
              <w:t>Yes</w:t>
            </w:r>
          </w:p>
        </w:tc>
        <w:tc>
          <w:tcPr>
            <w:tcW w:w="1156" w:type="pct"/>
          </w:tcPr>
          <w:p w14:paraId="0B6B0241" w14:textId="77777777" w:rsidR="0097263A" w:rsidRPr="00027CD6" w:rsidRDefault="0097263A" w:rsidP="0097263A">
            <w:pPr>
              <w:pStyle w:val="Compact"/>
              <w:rPr>
                <w:sz w:val="20"/>
                <w:szCs w:val="20"/>
              </w:rPr>
            </w:pPr>
            <w:r w:rsidRPr="00027CD6">
              <w:rPr>
                <w:sz w:val="20"/>
                <w:szCs w:val="20"/>
              </w:rPr>
              <w:t xml:space="preserve">Average </w:t>
            </w:r>
            <w:proofErr w:type="spellStart"/>
            <w:r w:rsidRPr="00027CD6">
              <w:rPr>
                <w:sz w:val="20"/>
                <w:szCs w:val="20"/>
              </w:rPr>
              <w:t>planimetric</w:t>
            </w:r>
            <w:proofErr w:type="spellEnd"/>
            <w:r w:rsidRPr="00027CD6">
              <w:rPr>
                <w:sz w:val="20"/>
                <w:szCs w:val="20"/>
              </w:rPr>
              <w:t xml:space="preserve"> diameter in cm of </w:t>
            </w:r>
            <w:proofErr w:type="spellStart"/>
            <w:r w:rsidRPr="00027CD6">
              <w:rPr>
                <w:sz w:val="20"/>
                <w:szCs w:val="20"/>
              </w:rPr>
              <w:t>tarballs</w:t>
            </w:r>
            <w:proofErr w:type="spellEnd"/>
            <w:r w:rsidRPr="00027CD6">
              <w:rPr>
                <w:sz w:val="20"/>
                <w:szCs w:val="20"/>
              </w:rPr>
              <w:t xml:space="preserve"> or residue balls in oiled zone.</w:t>
            </w:r>
          </w:p>
        </w:tc>
        <w:tc>
          <w:tcPr>
            <w:tcW w:w="721" w:type="pct"/>
          </w:tcPr>
          <w:p w14:paraId="23422C97" w14:textId="77777777" w:rsidR="0097263A" w:rsidRPr="00027CD6" w:rsidRDefault="0097263A" w:rsidP="0097263A">
            <w:pPr>
              <w:pStyle w:val="Compact"/>
              <w:rPr>
                <w:sz w:val="20"/>
                <w:szCs w:val="20"/>
              </w:rPr>
            </w:pPr>
            <w:r w:rsidRPr="00027CD6">
              <w:rPr>
                <w:sz w:val="20"/>
                <w:szCs w:val="20"/>
              </w:rPr>
              <w:t>TB_AVSIZE</w:t>
            </w:r>
          </w:p>
        </w:tc>
        <w:tc>
          <w:tcPr>
            <w:tcW w:w="529" w:type="pct"/>
          </w:tcPr>
          <w:p w14:paraId="3CB56071" w14:textId="77777777" w:rsidR="0097263A" w:rsidRPr="00027CD6" w:rsidRDefault="0097263A" w:rsidP="0097263A">
            <w:pPr>
              <w:pStyle w:val="Compact"/>
              <w:rPr>
                <w:sz w:val="20"/>
                <w:szCs w:val="20"/>
              </w:rPr>
            </w:pPr>
            <w:r w:rsidRPr="00027CD6">
              <w:rPr>
                <w:sz w:val="20"/>
                <w:szCs w:val="20"/>
              </w:rPr>
              <w:t>Numeric</w:t>
            </w:r>
          </w:p>
        </w:tc>
        <w:tc>
          <w:tcPr>
            <w:tcW w:w="1489" w:type="pct"/>
          </w:tcPr>
          <w:p w14:paraId="1541A2C0" w14:textId="77777777" w:rsidR="0097263A" w:rsidRPr="00027CD6" w:rsidRDefault="0097263A" w:rsidP="0097263A">
            <w:pPr>
              <w:pStyle w:val="Compact"/>
              <w:rPr>
                <w:sz w:val="20"/>
                <w:szCs w:val="20"/>
              </w:rPr>
            </w:pPr>
            <w:r w:rsidRPr="00027CD6">
              <w:rPr>
                <w:sz w:val="20"/>
                <w:szCs w:val="20"/>
              </w:rPr>
              <w:t>Floating point values in centimeters. Zero, null or blank values permitted only for NO observations or observations with areal distribution and thickness as above.</w:t>
            </w:r>
          </w:p>
        </w:tc>
      </w:tr>
      <w:tr w:rsidR="00275D22" w:rsidRPr="00027CD6" w14:paraId="3858C065" w14:textId="77777777" w:rsidTr="00275D22">
        <w:tc>
          <w:tcPr>
            <w:tcW w:w="737" w:type="pct"/>
          </w:tcPr>
          <w:p w14:paraId="23A090DB" w14:textId="77777777" w:rsidR="0097263A" w:rsidRPr="00027CD6" w:rsidRDefault="0097263A" w:rsidP="0097263A">
            <w:pPr>
              <w:pStyle w:val="Compact"/>
              <w:rPr>
                <w:sz w:val="20"/>
                <w:szCs w:val="20"/>
              </w:rPr>
            </w:pPr>
            <w:r w:rsidRPr="00027CD6">
              <w:rPr>
                <w:sz w:val="20"/>
                <w:szCs w:val="20"/>
              </w:rPr>
              <w:t>Discrete oiling large size</w:t>
            </w:r>
          </w:p>
        </w:tc>
        <w:tc>
          <w:tcPr>
            <w:tcW w:w="367" w:type="pct"/>
          </w:tcPr>
          <w:p w14:paraId="61E1F76D" w14:textId="77777777" w:rsidR="0097263A" w:rsidRPr="00027CD6" w:rsidRDefault="0097263A" w:rsidP="0097263A">
            <w:pPr>
              <w:pStyle w:val="Compact"/>
              <w:rPr>
                <w:sz w:val="20"/>
                <w:szCs w:val="20"/>
              </w:rPr>
            </w:pPr>
            <w:r>
              <w:rPr>
                <w:sz w:val="20"/>
                <w:szCs w:val="20"/>
              </w:rPr>
              <w:t>Yes</w:t>
            </w:r>
          </w:p>
        </w:tc>
        <w:tc>
          <w:tcPr>
            <w:tcW w:w="1156" w:type="pct"/>
          </w:tcPr>
          <w:p w14:paraId="34DDF095" w14:textId="77777777" w:rsidR="0097263A" w:rsidRPr="00027CD6" w:rsidRDefault="0097263A" w:rsidP="0097263A">
            <w:pPr>
              <w:pStyle w:val="Compact"/>
              <w:rPr>
                <w:sz w:val="20"/>
                <w:szCs w:val="20"/>
              </w:rPr>
            </w:pPr>
            <w:r w:rsidRPr="00027CD6">
              <w:rPr>
                <w:sz w:val="20"/>
                <w:szCs w:val="20"/>
              </w:rPr>
              <w:t xml:space="preserve">Largest </w:t>
            </w:r>
            <w:proofErr w:type="spellStart"/>
            <w:r w:rsidRPr="00027CD6">
              <w:rPr>
                <w:sz w:val="20"/>
                <w:szCs w:val="20"/>
              </w:rPr>
              <w:t>planimetric</w:t>
            </w:r>
            <w:proofErr w:type="spellEnd"/>
            <w:r w:rsidRPr="00027CD6">
              <w:rPr>
                <w:sz w:val="20"/>
                <w:szCs w:val="20"/>
              </w:rPr>
              <w:t xml:space="preserve"> diameter in cm of </w:t>
            </w:r>
            <w:proofErr w:type="spellStart"/>
            <w:r w:rsidRPr="00027CD6">
              <w:rPr>
                <w:sz w:val="20"/>
                <w:szCs w:val="20"/>
              </w:rPr>
              <w:lastRenderedPageBreak/>
              <w:t>tarballs</w:t>
            </w:r>
            <w:proofErr w:type="spellEnd"/>
            <w:r w:rsidRPr="00027CD6">
              <w:rPr>
                <w:sz w:val="20"/>
                <w:szCs w:val="20"/>
              </w:rPr>
              <w:t xml:space="preserve"> or residue balls in oiled zone.</w:t>
            </w:r>
          </w:p>
        </w:tc>
        <w:tc>
          <w:tcPr>
            <w:tcW w:w="721" w:type="pct"/>
          </w:tcPr>
          <w:p w14:paraId="416351C1" w14:textId="77777777" w:rsidR="0097263A" w:rsidRPr="00027CD6" w:rsidRDefault="0097263A" w:rsidP="0097263A">
            <w:pPr>
              <w:pStyle w:val="Compact"/>
              <w:rPr>
                <w:sz w:val="20"/>
                <w:szCs w:val="20"/>
              </w:rPr>
            </w:pPr>
            <w:r w:rsidRPr="00027CD6">
              <w:rPr>
                <w:sz w:val="20"/>
                <w:szCs w:val="20"/>
              </w:rPr>
              <w:lastRenderedPageBreak/>
              <w:t>TB_LGSIZE</w:t>
            </w:r>
          </w:p>
        </w:tc>
        <w:tc>
          <w:tcPr>
            <w:tcW w:w="529" w:type="pct"/>
          </w:tcPr>
          <w:p w14:paraId="1A4439D9" w14:textId="77777777" w:rsidR="0097263A" w:rsidRPr="00027CD6" w:rsidRDefault="0097263A" w:rsidP="0097263A">
            <w:pPr>
              <w:pStyle w:val="Compact"/>
              <w:rPr>
                <w:sz w:val="20"/>
                <w:szCs w:val="20"/>
              </w:rPr>
            </w:pPr>
            <w:r w:rsidRPr="00027CD6">
              <w:rPr>
                <w:sz w:val="20"/>
                <w:szCs w:val="20"/>
              </w:rPr>
              <w:t>Numeric</w:t>
            </w:r>
          </w:p>
        </w:tc>
        <w:tc>
          <w:tcPr>
            <w:tcW w:w="1489" w:type="pct"/>
          </w:tcPr>
          <w:p w14:paraId="466C006A" w14:textId="77777777" w:rsidR="0097263A" w:rsidRPr="00027CD6" w:rsidRDefault="0097263A" w:rsidP="0097263A">
            <w:pPr>
              <w:pStyle w:val="Compact"/>
              <w:rPr>
                <w:sz w:val="20"/>
                <w:szCs w:val="20"/>
              </w:rPr>
            </w:pPr>
            <w:r w:rsidRPr="00027CD6">
              <w:rPr>
                <w:sz w:val="20"/>
                <w:szCs w:val="20"/>
              </w:rPr>
              <w:t xml:space="preserve">Floating point values in centimeters. Zero, null or blank values permitted only </w:t>
            </w:r>
            <w:r w:rsidRPr="00027CD6">
              <w:rPr>
                <w:sz w:val="20"/>
                <w:szCs w:val="20"/>
              </w:rPr>
              <w:lastRenderedPageBreak/>
              <w:t>for NO observations or observations with areal distribution and thickness as above.</w:t>
            </w:r>
          </w:p>
        </w:tc>
      </w:tr>
      <w:tr w:rsidR="00275D22" w:rsidRPr="00027CD6" w14:paraId="1D375CCF" w14:textId="77777777" w:rsidTr="00275D22">
        <w:tc>
          <w:tcPr>
            <w:tcW w:w="737" w:type="pct"/>
          </w:tcPr>
          <w:p w14:paraId="3FD9AD05" w14:textId="77777777" w:rsidR="0097263A" w:rsidRPr="00027CD6" w:rsidRDefault="0097263A" w:rsidP="0097263A">
            <w:pPr>
              <w:pStyle w:val="Compact"/>
              <w:rPr>
                <w:sz w:val="20"/>
                <w:szCs w:val="20"/>
              </w:rPr>
            </w:pPr>
            <w:r w:rsidRPr="00027CD6">
              <w:rPr>
                <w:sz w:val="20"/>
                <w:szCs w:val="20"/>
              </w:rPr>
              <w:lastRenderedPageBreak/>
              <w:t>Type of discrete oiling</w:t>
            </w:r>
          </w:p>
        </w:tc>
        <w:tc>
          <w:tcPr>
            <w:tcW w:w="367" w:type="pct"/>
          </w:tcPr>
          <w:p w14:paraId="1CCF79DA" w14:textId="77777777" w:rsidR="0097263A" w:rsidRPr="00027CD6" w:rsidRDefault="0097263A" w:rsidP="0097263A">
            <w:pPr>
              <w:pStyle w:val="Compact"/>
              <w:rPr>
                <w:sz w:val="20"/>
                <w:szCs w:val="20"/>
              </w:rPr>
            </w:pPr>
            <w:r>
              <w:rPr>
                <w:sz w:val="20"/>
                <w:szCs w:val="20"/>
              </w:rPr>
              <w:t>Yes</w:t>
            </w:r>
          </w:p>
        </w:tc>
        <w:tc>
          <w:tcPr>
            <w:tcW w:w="1156" w:type="pct"/>
          </w:tcPr>
          <w:p w14:paraId="5E825C49" w14:textId="77777777" w:rsidR="0097263A" w:rsidRPr="00027CD6" w:rsidRDefault="0097263A" w:rsidP="0097263A">
            <w:pPr>
              <w:pStyle w:val="Compact"/>
              <w:rPr>
                <w:sz w:val="20"/>
                <w:szCs w:val="20"/>
              </w:rPr>
            </w:pPr>
            <w:r w:rsidRPr="00027CD6">
              <w:rPr>
                <w:sz w:val="20"/>
                <w:szCs w:val="20"/>
              </w:rPr>
              <w:t xml:space="preserve">Dominant categorical descriptor of </w:t>
            </w:r>
            <w:proofErr w:type="spellStart"/>
            <w:r w:rsidRPr="00027CD6">
              <w:rPr>
                <w:sz w:val="20"/>
                <w:szCs w:val="20"/>
              </w:rPr>
              <w:t>tarballs</w:t>
            </w:r>
            <w:proofErr w:type="spellEnd"/>
            <w:r w:rsidRPr="00027CD6">
              <w:rPr>
                <w:sz w:val="20"/>
                <w:szCs w:val="20"/>
              </w:rPr>
              <w:t>, residue balls or other discrete oiling within oiled zone</w:t>
            </w:r>
          </w:p>
        </w:tc>
        <w:tc>
          <w:tcPr>
            <w:tcW w:w="721" w:type="pct"/>
          </w:tcPr>
          <w:p w14:paraId="4A1B5049" w14:textId="77777777" w:rsidR="0097263A" w:rsidRPr="00027CD6" w:rsidRDefault="0097263A" w:rsidP="0097263A">
            <w:pPr>
              <w:pStyle w:val="Compact"/>
              <w:rPr>
                <w:sz w:val="20"/>
                <w:szCs w:val="20"/>
              </w:rPr>
            </w:pPr>
            <w:r w:rsidRPr="00027CD6">
              <w:rPr>
                <w:sz w:val="20"/>
                <w:szCs w:val="20"/>
              </w:rPr>
              <w:t>TB_TYPE</w:t>
            </w:r>
          </w:p>
        </w:tc>
        <w:tc>
          <w:tcPr>
            <w:tcW w:w="529" w:type="pct"/>
          </w:tcPr>
          <w:p w14:paraId="14E3CC5A" w14:textId="77777777" w:rsidR="0097263A" w:rsidRPr="00027CD6" w:rsidRDefault="0097263A" w:rsidP="0097263A">
            <w:pPr>
              <w:pStyle w:val="Compact"/>
              <w:rPr>
                <w:sz w:val="20"/>
                <w:szCs w:val="20"/>
              </w:rPr>
            </w:pPr>
            <w:r w:rsidRPr="00027CD6">
              <w:rPr>
                <w:sz w:val="20"/>
                <w:szCs w:val="20"/>
              </w:rPr>
              <w:t xml:space="preserve">Text - </w:t>
            </w:r>
            <w:proofErr w:type="spellStart"/>
            <w:r w:rsidRPr="00027CD6">
              <w:rPr>
                <w:sz w:val="20"/>
                <w:szCs w:val="20"/>
              </w:rPr>
              <w:t>Codeset</w:t>
            </w:r>
            <w:proofErr w:type="spellEnd"/>
          </w:p>
        </w:tc>
        <w:tc>
          <w:tcPr>
            <w:tcW w:w="1489" w:type="pct"/>
          </w:tcPr>
          <w:p w14:paraId="02234548" w14:textId="77777777" w:rsidR="0097263A" w:rsidRDefault="0097263A" w:rsidP="0097263A">
            <w:pPr>
              <w:pStyle w:val="Compact"/>
              <w:rPr>
                <w:sz w:val="20"/>
                <w:szCs w:val="20"/>
              </w:rPr>
            </w:pPr>
            <w:r w:rsidRPr="00027CD6">
              <w:rPr>
                <w:sz w:val="20"/>
                <w:szCs w:val="20"/>
              </w:rPr>
              <w:t>Null or blank values permitted only for NO observations or observations with areal distribution and thickness as above.</w:t>
            </w:r>
          </w:p>
          <w:p w14:paraId="1E25918E" w14:textId="77777777" w:rsidR="0097263A" w:rsidRDefault="0097263A" w:rsidP="0097263A">
            <w:pPr>
              <w:pStyle w:val="Compact"/>
              <w:rPr>
                <w:sz w:val="20"/>
                <w:szCs w:val="20"/>
              </w:rPr>
            </w:pPr>
            <w:r w:rsidRPr="00027CD6">
              <w:rPr>
                <w:sz w:val="20"/>
                <w:szCs w:val="20"/>
              </w:rPr>
              <w:t>Codes:</w:t>
            </w:r>
          </w:p>
          <w:p w14:paraId="224DC97C" w14:textId="77777777" w:rsidR="0097263A" w:rsidRPr="00027CD6" w:rsidRDefault="0097263A" w:rsidP="0097263A">
            <w:pPr>
              <w:pStyle w:val="Compact"/>
              <w:rPr>
                <w:sz w:val="20"/>
                <w:szCs w:val="20"/>
              </w:rPr>
            </w:pPr>
            <w:r>
              <w:rPr>
                <w:sz w:val="20"/>
                <w:szCs w:val="20"/>
              </w:rPr>
              <w:t xml:space="preserve">F; E; </w:t>
            </w:r>
            <w:r w:rsidRPr="00027CD6">
              <w:rPr>
                <w:sz w:val="20"/>
                <w:szCs w:val="20"/>
              </w:rPr>
              <w:t>S</w:t>
            </w:r>
            <w:r>
              <w:rPr>
                <w:sz w:val="20"/>
                <w:szCs w:val="20"/>
              </w:rPr>
              <w:t xml:space="preserve">; </w:t>
            </w:r>
            <w:r w:rsidRPr="00027CD6">
              <w:rPr>
                <w:sz w:val="20"/>
                <w:szCs w:val="20"/>
              </w:rPr>
              <w:t>W</w:t>
            </w:r>
            <w:r>
              <w:rPr>
                <w:sz w:val="20"/>
                <w:szCs w:val="20"/>
              </w:rPr>
              <w:t>; R; O</w:t>
            </w:r>
          </w:p>
        </w:tc>
      </w:tr>
      <w:tr w:rsidR="00275D22" w:rsidRPr="00027CD6" w14:paraId="5217412C" w14:textId="77777777" w:rsidTr="00275D22">
        <w:tc>
          <w:tcPr>
            <w:tcW w:w="737" w:type="pct"/>
          </w:tcPr>
          <w:p w14:paraId="6FF044F7" w14:textId="77777777" w:rsidR="0097263A" w:rsidRPr="00027CD6" w:rsidRDefault="0097263A" w:rsidP="0097263A">
            <w:pPr>
              <w:pStyle w:val="Compact"/>
              <w:rPr>
                <w:sz w:val="20"/>
                <w:szCs w:val="20"/>
              </w:rPr>
            </w:pPr>
            <w:r w:rsidRPr="00027CD6">
              <w:rPr>
                <w:sz w:val="20"/>
                <w:szCs w:val="20"/>
              </w:rPr>
              <w:t>Plant oiling bottom elevation</w:t>
            </w:r>
          </w:p>
        </w:tc>
        <w:tc>
          <w:tcPr>
            <w:tcW w:w="367" w:type="pct"/>
          </w:tcPr>
          <w:p w14:paraId="6F92BAC7" w14:textId="77777777" w:rsidR="0097263A" w:rsidRPr="00027CD6" w:rsidRDefault="0097263A" w:rsidP="0097263A">
            <w:pPr>
              <w:pStyle w:val="Compact"/>
              <w:rPr>
                <w:sz w:val="20"/>
                <w:szCs w:val="20"/>
              </w:rPr>
            </w:pPr>
            <w:r>
              <w:rPr>
                <w:sz w:val="20"/>
                <w:szCs w:val="20"/>
              </w:rPr>
              <w:t>Yes</w:t>
            </w:r>
          </w:p>
        </w:tc>
        <w:tc>
          <w:tcPr>
            <w:tcW w:w="1156" w:type="pct"/>
          </w:tcPr>
          <w:p w14:paraId="6B1458A8" w14:textId="77777777" w:rsidR="0097263A" w:rsidRPr="00027CD6" w:rsidRDefault="0097263A" w:rsidP="0097263A">
            <w:pPr>
              <w:pStyle w:val="Compact"/>
              <w:rPr>
                <w:sz w:val="20"/>
                <w:szCs w:val="20"/>
              </w:rPr>
            </w:pPr>
            <w:r w:rsidRPr="00027CD6">
              <w:rPr>
                <w:sz w:val="20"/>
                <w:szCs w:val="20"/>
              </w:rPr>
              <w:t>Average vertical elevation of lowest oiling on plant canopy in cm from sediment surface</w:t>
            </w:r>
          </w:p>
        </w:tc>
        <w:tc>
          <w:tcPr>
            <w:tcW w:w="721" w:type="pct"/>
          </w:tcPr>
          <w:p w14:paraId="069A0252" w14:textId="77777777" w:rsidR="0097263A" w:rsidRPr="00027CD6" w:rsidRDefault="0097263A" w:rsidP="0097263A">
            <w:pPr>
              <w:pStyle w:val="Compact"/>
              <w:rPr>
                <w:sz w:val="20"/>
                <w:szCs w:val="20"/>
              </w:rPr>
            </w:pPr>
            <w:r w:rsidRPr="00027CD6">
              <w:rPr>
                <w:sz w:val="20"/>
                <w:szCs w:val="20"/>
              </w:rPr>
              <w:t>P_OILBOT</w:t>
            </w:r>
          </w:p>
        </w:tc>
        <w:tc>
          <w:tcPr>
            <w:tcW w:w="529" w:type="pct"/>
          </w:tcPr>
          <w:p w14:paraId="5D57BCCF" w14:textId="77777777" w:rsidR="0097263A" w:rsidRPr="00027CD6" w:rsidRDefault="0097263A" w:rsidP="0097263A">
            <w:pPr>
              <w:pStyle w:val="Compact"/>
              <w:rPr>
                <w:sz w:val="20"/>
                <w:szCs w:val="20"/>
              </w:rPr>
            </w:pPr>
            <w:r w:rsidRPr="00027CD6">
              <w:rPr>
                <w:sz w:val="20"/>
                <w:szCs w:val="20"/>
              </w:rPr>
              <w:t>Numeric</w:t>
            </w:r>
          </w:p>
        </w:tc>
        <w:tc>
          <w:tcPr>
            <w:tcW w:w="1489" w:type="pct"/>
          </w:tcPr>
          <w:p w14:paraId="09F333CF" w14:textId="77777777" w:rsidR="0097263A" w:rsidRPr="00027CD6" w:rsidRDefault="0097263A" w:rsidP="0097263A">
            <w:pPr>
              <w:pStyle w:val="Compact"/>
              <w:rPr>
                <w:sz w:val="20"/>
                <w:szCs w:val="20"/>
              </w:rPr>
            </w:pPr>
            <w:r w:rsidRPr="00027CD6">
              <w:rPr>
                <w:sz w:val="20"/>
                <w:szCs w:val="20"/>
              </w:rPr>
              <w:t>Floating point values in centimeters.</w:t>
            </w:r>
          </w:p>
        </w:tc>
      </w:tr>
      <w:tr w:rsidR="00275D22" w:rsidRPr="00027CD6" w14:paraId="197EB5F4" w14:textId="77777777" w:rsidTr="00275D22">
        <w:tc>
          <w:tcPr>
            <w:tcW w:w="737" w:type="pct"/>
          </w:tcPr>
          <w:p w14:paraId="612C1EEE" w14:textId="77777777" w:rsidR="0097263A" w:rsidRPr="00027CD6" w:rsidRDefault="0097263A" w:rsidP="0097263A">
            <w:pPr>
              <w:pStyle w:val="Compact"/>
              <w:rPr>
                <w:sz w:val="20"/>
                <w:szCs w:val="20"/>
              </w:rPr>
            </w:pPr>
            <w:r w:rsidRPr="00027CD6">
              <w:rPr>
                <w:sz w:val="20"/>
                <w:szCs w:val="20"/>
              </w:rPr>
              <w:t>Plant oiling top elevation</w:t>
            </w:r>
          </w:p>
        </w:tc>
        <w:tc>
          <w:tcPr>
            <w:tcW w:w="367" w:type="pct"/>
          </w:tcPr>
          <w:p w14:paraId="74AB8A84" w14:textId="77777777" w:rsidR="0097263A" w:rsidRPr="00027CD6" w:rsidRDefault="0097263A" w:rsidP="0097263A">
            <w:pPr>
              <w:pStyle w:val="Compact"/>
              <w:rPr>
                <w:sz w:val="20"/>
                <w:szCs w:val="20"/>
              </w:rPr>
            </w:pPr>
            <w:r>
              <w:rPr>
                <w:sz w:val="20"/>
                <w:szCs w:val="20"/>
              </w:rPr>
              <w:t>Yes</w:t>
            </w:r>
          </w:p>
        </w:tc>
        <w:tc>
          <w:tcPr>
            <w:tcW w:w="1156" w:type="pct"/>
          </w:tcPr>
          <w:p w14:paraId="73EDE608" w14:textId="77777777" w:rsidR="0097263A" w:rsidRPr="00027CD6" w:rsidRDefault="0097263A" w:rsidP="0097263A">
            <w:pPr>
              <w:pStyle w:val="Compact"/>
              <w:rPr>
                <w:sz w:val="20"/>
                <w:szCs w:val="20"/>
              </w:rPr>
            </w:pPr>
            <w:r w:rsidRPr="00027CD6">
              <w:rPr>
                <w:sz w:val="20"/>
                <w:szCs w:val="20"/>
              </w:rPr>
              <w:t>Average vertical elevation of highest oiling on plant canopy in cm from sediment substrate</w:t>
            </w:r>
          </w:p>
        </w:tc>
        <w:tc>
          <w:tcPr>
            <w:tcW w:w="721" w:type="pct"/>
          </w:tcPr>
          <w:p w14:paraId="089EB952" w14:textId="77777777" w:rsidR="0097263A" w:rsidRPr="00027CD6" w:rsidRDefault="0097263A" w:rsidP="0097263A">
            <w:pPr>
              <w:pStyle w:val="Compact"/>
              <w:rPr>
                <w:sz w:val="20"/>
                <w:szCs w:val="20"/>
              </w:rPr>
            </w:pPr>
            <w:r w:rsidRPr="00027CD6">
              <w:rPr>
                <w:sz w:val="20"/>
                <w:szCs w:val="20"/>
              </w:rPr>
              <w:t>P_OILTOP</w:t>
            </w:r>
          </w:p>
        </w:tc>
        <w:tc>
          <w:tcPr>
            <w:tcW w:w="529" w:type="pct"/>
          </w:tcPr>
          <w:p w14:paraId="4C382E5E" w14:textId="77777777" w:rsidR="0097263A" w:rsidRPr="00027CD6" w:rsidRDefault="0097263A" w:rsidP="0097263A">
            <w:pPr>
              <w:pStyle w:val="Compact"/>
              <w:rPr>
                <w:sz w:val="20"/>
                <w:szCs w:val="20"/>
              </w:rPr>
            </w:pPr>
            <w:r w:rsidRPr="00027CD6">
              <w:rPr>
                <w:sz w:val="20"/>
                <w:szCs w:val="20"/>
              </w:rPr>
              <w:t>Numeric</w:t>
            </w:r>
          </w:p>
        </w:tc>
        <w:tc>
          <w:tcPr>
            <w:tcW w:w="1489" w:type="pct"/>
          </w:tcPr>
          <w:p w14:paraId="2257B31A" w14:textId="77777777" w:rsidR="0097263A" w:rsidRPr="00027CD6" w:rsidRDefault="0097263A" w:rsidP="0097263A">
            <w:pPr>
              <w:pStyle w:val="Compact"/>
              <w:rPr>
                <w:sz w:val="20"/>
                <w:szCs w:val="20"/>
              </w:rPr>
            </w:pPr>
            <w:r w:rsidRPr="00027CD6">
              <w:rPr>
                <w:sz w:val="20"/>
                <w:szCs w:val="20"/>
              </w:rPr>
              <w:t>Floating point values in centimeters. Zero values only permitted for NO or non-plant oiling observations (Substrate &lt;&gt; P or B).</w:t>
            </w:r>
          </w:p>
        </w:tc>
      </w:tr>
      <w:tr w:rsidR="00275D22" w:rsidRPr="00027CD6" w14:paraId="68F4210C" w14:textId="77777777" w:rsidTr="00275D22">
        <w:trPr>
          <w:ins w:id="650" w:author="Zach Nixon" w:date="2017-03-30T17:29:00Z"/>
        </w:trPr>
        <w:tc>
          <w:tcPr>
            <w:tcW w:w="737" w:type="pct"/>
          </w:tcPr>
          <w:p w14:paraId="2D170C63" w14:textId="77777777" w:rsidR="002122A9" w:rsidRPr="00027CD6" w:rsidRDefault="002122A9">
            <w:pPr>
              <w:pStyle w:val="Compact"/>
              <w:rPr>
                <w:ins w:id="651" w:author="Zach Nixon" w:date="2017-03-30T17:29:00Z"/>
                <w:sz w:val="20"/>
                <w:szCs w:val="20"/>
              </w:rPr>
            </w:pPr>
            <w:commentRangeStart w:id="652"/>
            <w:ins w:id="653" w:author="Zach Nixon" w:date="2017-03-30T17:30:00Z">
              <w:r w:rsidRPr="00027CD6">
                <w:rPr>
                  <w:sz w:val="20"/>
                  <w:szCs w:val="20"/>
                </w:rPr>
                <w:t xml:space="preserve">Plant </w:t>
              </w:r>
              <w:r>
                <w:rPr>
                  <w:sz w:val="20"/>
                  <w:szCs w:val="20"/>
                </w:rPr>
                <w:t>height</w:t>
              </w:r>
            </w:ins>
          </w:p>
        </w:tc>
        <w:tc>
          <w:tcPr>
            <w:tcW w:w="367" w:type="pct"/>
          </w:tcPr>
          <w:p w14:paraId="6842F506" w14:textId="77777777" w:rsidR="002122A9" w:rsidRDefault="002122A9" w:rsidP="002122A9">
            <w:pPr>
              <w:pStyle w:val="Compact"/>
              <w:rPr>
                <w:ins w:id="654" w:author="Zach Nixon" w:date="2017-03-30T17:29:00Z"/>
                <w:sz w:val="20"/>
                <w:szCs w:val="20"/>
              </w:rPr>
            </w:pPr>
            <w:ins w:id="655" w:author="Zach Nixon" w:date="2017-03-30T17:30:00Z">
              <w:r>
                <w:rPr>
                  <w:sz w:val="20"/>
                  <w:szCs w:val="20"/>
                </w:rPr>
                <w:t>Yes</w:t>
              </w:r>
            </w:ins>
          </w:p>
        </w:tc>
        <w:tc>
          <w:tcPr>
            <w:tcW w:w="1156" w:type="pct"/>
          </w:tcPr>
          <w:p w14:paraId="6BBED6D2" w14:textId="77777777" w:rsidR="002122A9" w:rsidRPr="00027CD6" w:rsidRDefault="002122A9">
            <w:pPr>
              <w:pStyle w:val="Compact"/>
              <w:rPr>
                <w:ins w:id="656" w:author="Zach Nixon" w:date="2017-03-30T17:29:00Z"/>
                <w:sz w:val="20"/>
                <w:szCs w:val="20"/>
              </w:rPr>
            </w:pPr>
            <w:ins w:id="657" w:author="Zach Nixon" w:date="2017-03-30T17:30:00Z">
              <w:r w:rsidRPr="00027CD6">
                <w:rPr>
                  <w:sz w:val="20"/>
                  <w:szCs w:val="20"/>
                </w:rPr>
                <w:t xml:space="preserve">Average </w:t>
              </w:r>
              <w:r>
                <w:rPr>
                  <w:sz w:val="20"/>
                  <w:szCs w:val="20"/>
                </w:rPr>
                <w:t>height of</w:t>
              </w:r>
              <w:r w:rsidRPr="00027CD6">
                <w:rPr>
                  <w:sz w:val="20"/>
                  <w:szCs w:val="20"/>
                </w:rPr>
                <w:t xml:space="preserve"> plant canopy in cm from sediment surface</w:t>
              </w:r>
            </w:ins>
          </w:p>
        </w:tc>
        <w:tc>
          <w:tcPr>
            <w:tcW w:w="721" w:type="pct"/>
          </w:tcPr>
          <w:p w14:paraId="134428DC" w14:textId="77777777" w:rsidR="002122A9" w:rsidRPr="00027CD6" w:rsidRDefault="002122A9">
            <w:pPr>
              <w:pStyle w:val="Compact"/>
              <w:rPr>
                <w:ins w:id="658" w:author="Zach Nixon" w:date="2017-03-30T17:29:00Z"/>
                <w:sz w:val="20"/>
                <w:szCs w:val="20"/>
              </w:rPr>
            </w:pPr>
            <w:ins w:id="659" w:author="Zach Nixon" w:date="2017-03-30T17:30:00Z">
              <w:r w:rsidRPr="00027CD6">
                <w:rPr>
                  <w:sz w:val="20"/>
                  <w:szCs w:val="20"/>
                </w:rPr>
                <w:t>P_</w:t>
              </w:r>
              <w:r>
                <w:rPr>
                  <w:sz w:val="20"/>
                  <w:szCs w:val="20"/>
                </w:rPr>
                <w:t>HEIGHT</w:t>
              </w:r>
            </w:ins>
          </w:p>
        </w:tc>
        <w:tc>
          <w:tcPr>
            <w:tcW w:w="529" w:type="pct"/>
          </w:tcPr>
          <w:p w14:paraId="38E0290F" w14:textId="77777777" w:rsidR="002122A9" w:rsidRPr="00027CD6" w:rsidRDefault="002122A9" w:rsidP="002122A9">
            <w:pPr>
              <w:pStyle w:val="Compact"/>
              <w:rPr>
                <w:ins w:id="660" w:author="Zach Nixon" w:date="2017-03-30T17:29:00Z"/>
                <w:sz w:val="20"/>
                <w:szCs w:val="20"/>
              </w:rPr>
            </w:pPr>
            <w:ins w:id="661" w:author="Zach Nixon" w:date="2017-03-30T17:30:00Z">
              <w:r w:rsidRPr="00027CD6">
                <w:rPr>
                  <w:sz w:val="20"/>
                  <w:szCs w:val="20"/>
                </w:rPr>
                <w:t>Numeric</w:t>
              </w:r>
            </w:ins>
          </w:p>
        </w:tc>
        <w:tc>
          <w:tcPr>
            <w:tcW w:w="1489" w:type="pct"/>
          </w:tcPr>
          <w:p w14:paraId="0A93F394" w14:textId="77777777" w:rsidR="002122A9" w:rsidRPr="00027CD6" w:rsidRDefault="002122A9" w:rsidP="002122A9">
            <w:pPr>
              <w:pStyle w:val="Compact"/>
              <w:rPr>
                <w:ins w:id="662" w:author="Zach Nixon" w:date="2017-03-30T17:29:00Z"/>
                <w:sz w:val="20"/>
                <w:szCs w:val="20"/>
              </w:rPr>
            </w:pPr>
            <w:ins w:id="663" w:author="Zach Nixon" w:date="2017-03-30T17:30:00Z">
              <w:r w:rsidRPr="00027CD6">
                <w:rPr>
                  <w:sz w:val="20"/>
                  <w:szCs w:val="20"/>
                </w:rPr>
                <w:t>Floating point values in centimeters.</w:t>
              </w:r>
              <w:r>
                <w:rPr>
                  <w:sz w:val="20"/>
                  <w:szCs w:val="20"/>
                </w:rPr>
                <w:t xml:space="preserve"> </w:t>
              </w:r>
              <w:r w:rsidRPr="00027CD6">
                <w:rPr>
                  <w:sz w:val="20"/>
                  <w:szCs w:val="20"/>
                </w:rPr>
                <w:t>Zero values only permitted for NO or non-plant oiling observations (Substrate &lt;&gt; P or B).</w:t>
              </w:r>
            </w:ins>
            <w:commentRangeEnd w:id="652"/>
            <w:ins w:id="664" w:author="Zach Nixon" w:date="2017-03-30T17:31:00Z">
              <w:r>
                <w:rPr>
                  <w:rStyle w:val="CommentReference"/>
                </w:rPr>
                <w:commentReference w:id="652"/>
              </w:r>
            </w:ins>
          </w:p>
        </w:tc>
      </w:tr>
      <w:tr w:rsidR="00275D22" w:rsidRPr="00027CD6" w14:paraId="3C229B3E" w14:textId="77777777" w:rsidTr="00275D22">
        <w:tc>
          <w:tcPr>
            <w:tcW w:w="737" w:type="pct"/>
          </w:tcPr>
          <w:p w14:paraId="78A4B09C" w14:textId="77777777" w:rsidR="002122A9" w:rsidRPr="00027CD6" w:rsidRDefault="002122A9" w:rsidP="002122A9">
            <w:pPr>
              <w:pStyle w:val="Compact"/>
              <w:rPr>
                <w:sz w:val="20"/>
                <w:szCs w:val="20"/>
              </w:rPr>
            </w:pPr>
            <w:r w:rsidRPr="00027CD6">
              <w:rPr>
                <w:sz w:val="20"/>
                <w:szCs w:val="20"/>
              </w:rPr>
              <w:t>ESI Type</w:t>
            </w:r>
          </w:p>
        </w:tc>
        <w:tc>
          <w:tcPr>
            <w:tcW w:w="367" w:type="pct"/>
          </w:tcPr>
          <w:p w14:paraId="6118360C" w14:textId="77777777" w:rsidR="002122A9" w:rsidRPr="00027CD6" w:rsidRDefault="002122A9" w:rsidP="002122A9">
            <w:pPr>
              <w:pStyle w:val="Compact"/>
              <w:rPr>
                <w:sz w:val="20"/>
                <w:szCs w:val="20"/>
              </w:rPr>
            </w:pPr>
            <w:r>
              <w:rPr>
                <w:sz w:val="20"/>
                <w:szCs w:val="20"/>
              </w:rPr>
              <w:t>Yes</w:t>
            </w:r>
          </w:p>
        </w:tc>
        <w:tc>
          <w:tcPr>
            <w:tcW w:w="1156" w:type="pct"/>
          </w:tcPr>
          <w:p w14:paraId="78DE616B" w14:textId="77777777" w:rsidR="002122A9" w:rsidRPr="00027CD6" w:rsidRDefault="002122A9" w:rsidP="002122A9">
            <w:pPr>
              <w:pStyle w:val="Compact"/>
              <w:rPr>
                <w:sz w:val="20"/>
                <w:szCs w:val="20"/>
              </w:rPr>
            </w:pPr>
            <w:r w:rsidRPr="00027CD6">
              <w:rPr>
                <w:sz w:val="20"/>
                <w:szCs w:val="20"/>
              </w:rPr>
              <w:t>ESI type</w:t>
            </w:r>
          </w:p>
        </w:tc>
        <w:tc>
          <w:tcPr>
            <w:tcW w:w="721" w:type="pct"/>
          </w:tcPr>
          <w:p w14:paraId="064C37C4" w14:textId="77777777" w:rsidR="002122A9" w:rsidRPr="00027CD6" w:rsidRDefault="002122A9" w:rsidP="002122A9">
            <w:pPr>
              <w:pStyle w:val="Compact"/>
              <w:rPr>
                <w:sz w:val="20"/>
                <w:szCs w:val="20"/>
              </w:rPr>
            </w:pPr>
            <w:r w:rsidRPr="00027CD6">
              <w:rPr>
                <w:sz w:val="20"/>
                <w:szCs w:val="20"/>
              </w:rPr>
              <w:t>ESI</w:t>
            </w:r>
          </w:p>
        </w:tc>
        <w:tc>
          <w:tcPr>
            <w:tcW w:w="529" w:type="pct"/>
          </w:tcPr>
          <w:p w14:paraId="35041147" w14:textId="77777777" w:rsidR="002122A9" w:rsidRPr="00027CD6" w:rsidRDefault="002122A9" w:rsidP="002122A9">
            <w:pPr>
              <w:pStyle w:val="Compact"/>
              <w:rPr>
                <w:sz w:val="20"/>
                <w:szCs w:val="20"/>
              </w:rPr>
            </w:pPr>
            <w:r w:rsidRPr="00027CD6">
              <w:rPr>
                <w:sz w:val="20"/>
                <w:szCs w:val="20"/>
              </w:rPr>
              <w:t xml:space="preserve">Text - </w:t>
            </w:r>
            <w:proofErr w:type="spellStart"/>
            <w:r w:rsidRPr="00027CD6">
              <w:rPr>
                <w:sz w:val="20"/>
                <w:szCs w:val="20"/>
              </w:rPr>
              <w:t>Codeset</w:t>
            </w:r>
            <w:proofErr w:type="spellEnd"/>
          </w:p>
        </w:tc>
        <w:tc>
          <w:tcPr>
            <w:tcW w:w="1489" w:type="pct"/>
          </w:tcPr>
          <w:p w14:paraId="781797AC" w14:textId="2B7B08BE" w:rsidR="002122A9" w:rsidRPr="00027CD6" w:rsidRDefault="00587A20">
            <w:pPr>
              <w:pStyle w:val="Compact"/>
              <w:rPr>
                <w:sz w:val="20"/>
                <w:szCs w:val="20"/>
              </w:rPr>
            </w:pPr>
            <w:ins w:id="665" w:author="Zach Nixon" w:date="2017-06-08T17:15:00Z">
              <w:r>
                <w:rPr>
                  <w:sz w:val="20"/>
                  <w:szCs w:val="20"/>
                </w:rPr>
                <w:t xml:space="preserve">Estuarine, Riverine, or Lacustrine Environmental Sensitivity Index (ESI) shoreline classification. </w:t>
              </w:r>
            </w:ins>
            <w:r w:rsidR="002122A9" w:rsidRPr="00027CD6">
              <w:rPr>
                <w:sz w:val="20"/>
                <w:szCs w:val="20"/>
              </w:rPr>
              <w:t xml:space="preserve">See </w:t>
            </w:r>
            <w:del w:id="666" w:author="Zach Nixon" w:date="2017-03-30T14:32:00Z">
              <w:r w:rsidR="002122A9" w:rsidRPr="00027CD6" w:rsidDel="002F2F7C">
                <w:rPr>
                  <w:sz w:val="20"/>
                  <w:szCs w:val="20"/>
                </w:rPr>
                <w:delText xml:space="preserve">See </w:delText>
              </w:r>
              <w:r w:rsidR="002122A9" w:rsidDel="002F2F7C">
                <w:fldChar w:fldCharType="begin"/>
              </w:r>
              <w:r w:rsidR="002122A9" w:rsidDel="002F2F7C">
                <w:delInstrText xml:space="preserve"> HYPERLINK "http://response.restoration.noaa.gov/sites/default/files/ESI_Guidelines.pdf" \h </w:delInstrText>
              </w:r>
              <w:r w:rsidR="002122A9" w:rsidDel="002F2F7C">
                <w:fldChar w:fldCharType="separate"/>
              </w:r>
              <w:r w:rsidR="002122A9" w:rsidRPr="00027CD6" w:rsidDel="002F2F7C">
                <w:rPr>
                  <w:rStyle w:val="Link"/>
                  <w:sz w:val="20"/>
                  <w:szCs w:val="20"/>
                </w:rPr>
                <w:delText>NOAA, 2003</w:delText>
              </w:r>
              <w:r w:rsidR="002122A9" w:rsidDel="002F2F7C">
                <w:rPr>
                  <w:rStyle w:val="Link"/>
                  <w:sz w:val="20"/>
                  <w:szCs w:val="20"/>
                </w:rPr>
                <w:fldChar w:fldCharType="end"/>
              </w:r>
            </w:del>
            <w:ins w:id="667" w:author="Zach Nixon" w:date="2017-03-30T14:32:00Z">
              <w:r w:rsidR="002122A9">
                <w:fldChar w:fldCharType="begin"/>
              </w:r>
              <w:r w:rsidR="002122A9">
                <w:instrText xml:space="preserve"> HYPERLINK "http://response.restoration.noaa.gov/sites/default/files/ESI_Guidelines.pdf" \h </w:instrText>
              </w:r>
              <w:r w:rsidR="002122A9">
                <w:fldChar w:fldCharType="separate"/>
              </w:r>
              <w:r w:rsidR="002122A9" w:rsidRPr="00027CD6">
                <w:rPr>
                  <w:rStyle w:val="Link"/>
                  <w:sz w:val="20"/>
                  <w:szCs w:val="20"/>
                </w:rPr>
                <w:t>NOAA, 200</w:t>
              </w:r>
              <w:r w:rsidR="002122A9">
                <w:rPr>
                  <w:rStyle w:val="Link"/>
                  <w:sz w:val="20"/>
                  <w:szCs w:val="20"/>
                </w:rPr>
                <w:t>2</w:t>
              </w:r>
              <w:r w:rsidR="002122A9">
                <w:rPr>
                  <w:rStyle w:val="Link"/>
                  <w:sz w:val="20"/>
                  <w:szCs w:val="20"/>
                </w:rPr>
                <w:fldChar w:fldCharType="end"/>
              </w:r>
              <w:r w:rsidR="002122A9">
                <w:rPr>
                  <w:rStyle w:val="Link"/>
                  <w:sz w:val="20"/>
                  <w:szCs w:val="20"/>
                </w:rPr>
                <w:t>;</w:t>
              </w:r>
            </w:ins>
            <w:del w:id="668" w:author="Zach Nixon" w:date="2017-03-30T14:34:00Z">
              <w:r w:rsidR="002122A9" w:rsidRPr="00027CD6" w:rsidDel="002F2F7C">
                <w:rPr>
                  <w:sz w:val="20"/>
                  <w:szCs w:val="20"/>
                </w:rPr>
                <w:delText>.</w:delText>
              </w:r>
            </w:del>
            <w:ins w:id="669" w:author="Zach Nixon" w:date="2017-03-30T14:34:00Z">
              <w:r w:rsidR="002122A9">
                <w:fldChar w:fldCharType="begin"/>
              </w:r>
              <w:r w:rsidR="002122A9">
                <w:instrText xml:space="preserve"> HYPERLINK "http://response.restoration.noaa.gov/sites/default/files/manual_shore_assess_aug2013.pdf" \h </w:instrText>
              </w:r>
              <w:r w:rsidR="002122A9">
                <w:fldChar w:fldCharType="separate"/>
              </w:r>
              <w:r w:rsidR="002122A9" w:rsidRPr="00027CD6">
                <w:rPr>
                  <w:rStyle w:val="Link"/>
                  <w:sz w:val="20"/>
                  <w:szCs w:val="20"/>
                </w:rPr>
                <w:t xml:space="preserve"> 2013</w:t>
              </w:r>
              <w:r w:rsidR="002122A9">
                <w:rPr>
                  <w:rStyle w:val="Link"/>
                  <w:sz w:val="20"/>
                  <w:szCs w:val="20"/>
                </w:rPr>
                <w:fldChar w:fldCharType="end"/>
              </w:r>
              <w:r w:rsidR="002122A9" w:rsidRPr="00027CD6">
                <w:rPr>
                  <w:sz w:val="20"/>
                  <w:szCs w:val="20"/>
                </w:rPr>
                <w:t>.</w:t>
              </w:r>
            </w:ins>
          </w:p>
        </w:tc>
      </w:tr>
      <w:tr w:rsidR="00275D22" w:rsidRPr="00027CD6" w14:paraId="4480497B" w14:textId="77777777" w:rsidTr="00275D22">
        <w:tc>
          <w:tcPr>
            <w:tcW w:w="737" w:type="pct"/>
          </w:tcPr>
          <w:p w14:paraId="16AA79CF" w14:textId="77777777" w:rsidR="002122A9" w:rsidRPr="00027CD6" w:rsidRDefault="002122A9" w:rsidP="002122A9">
            <w:pPr>
              <w:pStyle w:val="Compact"/>
              <w:rPr>
                <w:sz w:val="20"/>
                <w:szCs w:val="20"/>
              </w:rPr>
            </w:pPr>
            <w:r w:rsidRPr="00027CD6">
              <w:rPr>
                <w:sz w:val="20"/>
                <w:szCs w:val="20"/>
              </w:rPr>
              <w:t>Category</w:t>
            </w:r>
          </w:p>
        </w:tc>
        <w:tc>
          <w:tcPr>
            <w:tcW w:w="367" w:type="pct"/>
          </w:tcPr>
          <w:p w14:paraId="250FBD56" w14:textId="77777777" w:rsidR="002122A9" w:rsidRPr="00027CD6" w:rsidRDefault="002122A9" w:rsidP="002122A9">
            <w:pPr>
              <w:pStyle w:val="Compact"/>
              <w:rPr>
                <w:sz w:val="20"/>
                <w:szCs w:val="20"/>
              </w:rPr>
            </w:pPr>
            <w:r>
              <w:rPr>
                <w:sz w:val="20"/>
                <w:szCs w:val="20"/>
              </w:rPr>
              <w:t>No</w:t>
            </w:r>
          </w:p>
        </w:tc>
        <w:tc>
          <w:tcPr>
            <w:tcW w:w="1156" w:type="pct"/>
          </w:tcPr>
          <w:p w14:paraId="67DF5C7D" w14:textId="77777777" w:rsidR="002122A9" w:rsidRPr="00027CD6" w:rsidRDefault="002122A9" w:rsidP="002122A9">
            <w:pPr>
              <w:pStyle w:val="Compact"/>
              <w:rPr>
                <w:sz w:val="20"/>
                <w:szCs w:val="20"/>
              </w:rPr>
            </w:pPr>
            <w:r w:rsidRPr="00027CD6">
              <w:rPr>
                <w:sz w:val="20"/>
                <w:szCs w:val="20"/>
              </w:rPr>
              <w:t>Categorical descriptor of relative oiling intensity.</w:t>
            </w:r>
          </w:p>
        </w:tc>
        <w:tc>
          <w:tcPr>
            <w:tcW w:w="721" w:type="pct"/>
          </w:tcPr>
          <w:p w14:paraId="7EEC15DA" w14:textId="77777777" w:rsidR="002122A9" w:rsidRPr="00027CD6" w:rsidRDefault="002122A9" w:rsidP="002122A9">
            <w:pPr>
              <w:pStyle w:val="Compact"/>
              <w:rPr>
                <w:sz w:val="20"/>
                <w:szCs w:val="20"/>
              </w:rPr>
            </w:pPr>
            <w:r w:rsidRPr="00027CD6">
              <w:rPr>
                <w:sz w:val="20"/>
                <w:szCs w:val="20"/>
              </w:rPr>
              <w:t>OIL_CAT</w:t>
            </w:r>
          </w:p>
        </w:tc>
        <w:tc>
          <w:tcPr>
            <w:tcW w:w="529" w:type="pct"/>
          </w:tcPr>
          <w:p w14:paraId="420F425C" w14:textId="77777777" w:rsidR="002122A9" w:rsidRPr="00027CD6" w:rsidRDefault="002122A9" w:rsidP="002122A9">
            <w:pPr>
              <w:pStyle w:val="Compact"/>
              <w:rPr>
                <w:sz w:val="20"/>
                <w:szCs w:val="20"/>
              </w:rPr>
            </w:pPr>
            <w:r w:rsidRPr="00027CD6">
              <w:rPr>
                <w:sz w:val="20"/>
                <w:szCs w:val="20"/>
              </w:rPr>
              <w:t xml:space="preserve">Text - </w:t>
            </w:r>
            <w:proofErr w:type="spellStart"/>
            <w:r w:rsidRPr="00027CD6">
              <w:rPr>
                <w:sz w:val="20"/>
                <w:szCs w:val="20"/>
              </w:rPr>
              <w:t>Codeset</w:t>
            </w:r>
            <w:proofErr w:type="spellEnd"/>
          </w:p>
        </w:tc>
        <w:tc>
          <w:tcPr>
            <w:tcW w:w="1489" w:type="pct"/>
          </w:tcPr>
          <w:p w14:paraId="5E718821" w14:textId="77777777" w:rsidR="002122A9" w:rsidRPr="00027CD6" w:rsidRDefault="002122A9" w:rsidP="002122A9">
            <w:pPr>
              <w:pStyle w:val="Compact"/>
              <w:rPr>
                <w:sz w:val="20"/>
                <w:szCs w:val="20"/>
              </w:rPr>
            </w:pPr>
            <w:r w:rsidRPr="00027CD6">
              <w:rPr>
                <w:sz w:val="20"/>
                <w:szCs w:val="20"/>
              </w:rPr>
              <w:t xml:space="preserve">Computed. See </w:t>
            </w:r>
            <w:hyperlink r:id="rId28">
              <w:r w:rsidRPr="00027CD6">
                <w:rPr>
                  <w:rStyle w:val="Link"/>
                  <w:sz w:val="20"/>
                  <w:szCs w:val="20"/>
                </w:rPr>
                <w:t>NOAA, 2013</w:t>
              </w:r>
            </w:hyperlink>
            <w:r w:rsidRPr="00027CD6">
              <w:rPr>
                <w:sz w:val="20"/>
                <w:szCs w:val="20"/>
              </w:rPr>
              <w:t>.</w:t>
            </w:r>
          </w:p>
        </w:tc>
      </w:tr>
    </w:tbl>
    <w:p w14:paraId="088FD851" w14:textId="77777777" w:rsidR="00E766BF" w:rsidRDefault="00E766BF"/>
    <w:p w14:paraId="116A4CBB" w14:textId="77777777" w:rsidR="00350A70" w:rsidRDefault="00350A70">
      <w:pPr>
        <w:rPr>
          <w:b/>
        </w:rPr>
      </w:pPr>
    </w:p>
    <w:p w14:paraId="360E6957" w14:textId="77777777" w:rsidR="00350A70" w:rsidRDefault="00350A70" w:rsidP="00350A70">
      <w:r>
        <w:br w:type="page"/>
      </w:r>
    </w:p>
    <w:p w14:paraId="61EC0C6A" w14:textId="77777777" w:rsidR="006C702A" w:rsidRDefault="00027CD6" w:rsidP="00F8153F">
      <w:pPr>
        <w:ind w:left="360" w:hanging="360"/>
      </w:pPr>
      <w:r>
        <w:rPr>
          <w:b/>
        </w:rPr>
        <w:lastRenderedPageBreak/>
        <w:t>Table 4.</w:t>
      </w:r>
      <w:r>
        <w:t xml:space="preserve"> Required tabular attributes for Subsurface Oiling Observations (SSOOs)</w:t>
      </w:r>
      <w:r w:rsidR="00C96A1A">
        <w:t>. Attributes required to be collected in the field via form or electronic data collection indicated.</w:t>
      </w:r>
    </w:p>
    <w:tbl>
      <w:tblPr>
        <w:tblStyle w:val="TableGrid"/>
        <w:tblW w:w="5000" w:type="pct"/>
        <w:tblLayout w:type="fixed"/>
        <w:tblLook w:val="04A0" w:firstRow="1" w:lastRow="0" w:firstColumn="1" w:lastColumn="0" w:noHBand="0" w:noVBand="1"/>
      </w:tblPr>
      <w:tblGrid>
        <w:gridCol w:w="1336"/>
        <w:gridCol w:w="879"/>
        <w:gridCol w:w="2197"/>
        <w:gridCol w:w="1582"/>
        <w:gridCol w:w="961"/>
        <w:gridCol w:w="2395"/>
      </w:tblGrid>
      <w:tr w:rsidR="00C96A1A" w:rsidRPr="00350A70" w14:paraId="3E26D9AF" w14:textId="77777777" w:rsidTr="003A29B7">
        <w:trPr>
          <w:tblHeader/>
        </w:trPr>
        <w:tc>
          <w:tcPr>
            <w:tcW w:w="714" w:type="pct"/>
          </w:tcPr>
          <w:p w14:paraId="37A5283C" w14:textId="77777777" w:rsidR="00C96A1A" w:rsidRPr="00350A70" w:rsidRDefault="00C96A1A">
            <w:pPr>
              <w:pStyle w:val="Compact"/>
              <w:rPr>
                <w:sz w:val="20"/>
                <w:szCs w:val="20"/>
              </w:rPr>
            </w:pPr>
            <w:r w:rsidRPr="00350A70">
              <w:rPr>
                <w:b/>
                <w:sz w:val="20"/>
                <w:szCs w:val="20"/>
              </w:rPr>
              <w:t>Attribute</w:t>
            </w:r>
          </w:p>
        </w:tc>
        <w:tc>
          <w:tcPr>
            <w:tcW w:w="470" w:type="pct"/>
          </w:tcPr>
          <w:p w14:paraId="56054496" w14:textId="77777777" w:rsidR="00C96A1A" w:rsidRPr="00350A70" w:rsidRDefault="00C96A1A">
            <w:pPr>
              <w:pStyle w:val="Compact"/>
              <w:rPr>
                <w:b/>
                <w:sz w:val="20"/>
                <w:szCs w:val="20"/>
              </w:rPr>
            </w:pPr>
            <w:r>
              <w:rPr>
                <w:b/>
                <w:sz w:val="20"/>
                <w:szCs w:val="20"/>
              </w:rPr>
              <w:t xml:space="preserve">Field </w:t>
            </w:r>
            <w:proofErr w:type="spellStart"/>
            <w:r>
              <w:rPr>
                <w:b/>
                <w:sz w:val="20"/>
                <w:szCs w:val="20"/>
              </w:rPr>
              <w:t>Req’d</w:t>
            </w:r>
            <w:proofErr w:type="spellEnd"/>
          </w:p>
        </w:tc>
        <w:tc>
          <w:tcPr>
            <w:tcW w:w="1175" w:type="pct"/>
          </w:tcPr>
          <w:p w14:paraId="23251093" w14:textId="77777777" w:rsidR="00C96A1A" w:rsidRPr="00350A70" w:rsidRDefault="00C96A1A">
            <w:pPr>
              <w:pStyle w:val="Compact"/>
              <w:rPr>
                <w:sz w:val="20"/>
                <w:szCs w:val="20"/>
              </w:rPr>
            </w:pPr>
            <w:r w:rsidRPr="00350A70">
              <w:rPr>
                <w:b/>
                <w:sz w:val="20"/>
                <w:szCs w:val="20"/>
              </w:rPr>
              <w:t>Description</w:t>
            </w:r>
          </w:p>
        </w:tc>
        <w:tc>
          <w:tcPr>
            <w:tcW w:w="846" w:type="pct"/>
          </w:tcPr>
          <w:p w14:paraId="5FF9A853" w14:textId="77777777" w:rsidR="00C96A1A" w:rsidRPr="00350A70" w:rsidRDefault="00C96A1A">
            <w:pPr>
              <w:pStyle w:val="Compact"/>
              <w:rPr>
                <w:sz w:val="20"/>
                <w:szCs w:val="20"/>
              </w:rPr>
            </w:pPr>
            <w:r w:rsidRPr="00350A70">
              <w:rPr>
                <w:b/>
                <w:sz w:val="20"/>
                <w:szCs w:val="20"/>
              </w:rPr>
              <w:t>Suggested Field Name</w:t>
            </w:r>
          </w:p>
        </w:tc>
        <w:tc>
          <w:tcPr>
            <w:tcW w:w="514" w:type="pct"/>
          </w:tcPr>
          <w:p w14:paraId="07BB5897" w14:textId="77777777" w:rsidR="00C96A1A" w:rsidRPr="00350A70" w:rsidRDefault="00C96A1A">
            <w:pPr>
              <w:pStyle w:val="Compact"/>
              <w:rPr>
                <w:sz w:val="20"/>
                <w:szCs w:val="20"/>
              </w:rPr>
            </w:pPr>
            <w:r w:rsidRPr="00350A70">
              <w:rPr>
                <w:b/>
                <w:sz w:val="20"/>
                <w:szCs w:val="20"/>
              </w:rPr>
              <w:t>Type</w:t>
            </w:r>
          </w:p>
        </w:tc>
        <w:tc>
          <w:tcPr>
            <w:tcW w:w="1281" w:type="pct"/>
          </w:tcPr>
          <w:p w14:paraId="39424391" w14:textId="77777777" w:rsidR="00C96A1A" w:rsidRPr="00350A70" w:rsidRDefault="00C96A1A">
            <w:pPr>
              <w:pStyle w:val="Compact"/>
              <w:rPr>
                <w:sz w:val="20"/>
                <w:szCs w:val="20"/>
              </w:rPr>
            </w:pPr>
            <w:proofErr w:type="spellStart"/>
            <w:r w:rsidRPr="00350A70">
              <w:rPr>
                <w:b/>
                <w:sz w:val="20"/>
                <w:szCs w:val="20"/>
              </w:rPr>
              <w:t>Codeset</w:t>
            </w:r>
            <w:proofErr w:type="spellEnd"/>
            <w:r w:rsidRPr="00350A70">
              <w:rPr>
                <w:b/>
                <w:sz w:val="20"/>
                <w:szCs w:val="20"/>
              </w:rPr>
              <w:t xml:space="preserve"> or valid values</w:t>
            </w:r>
          </w:p>
        </w:tc>
      </w:tr>
      <w:tr w:rsidR="00C96A1A" w:rsidRPr="00350A70" w14:paraId="19E02EC7" w14:textId="77777777" w:rsidTr="003A29B7">
        <w:tc>
          <w:tcPr>
            <w:tcW w:w="714" w:type="pct"/>
          </w:tcPr>
          <w:p w14:paraId="7379D767" w14:textId="77777777" w:rsidR="00C96A1A" w:rsidRPr="00350A70" w:rsidRDefault="00C96A1A">
            <w:pPr>
              <w:pStyle w:val="Compact"/>
              <w:rPr>
                <w:sz w:val="20"/>
                <w:szCs w:val="20"/>
              </w:rPr>
            </w:pPr>
            <w:r w:rsidRPr="00350A70">
              <w:rPr>
                <w:sz w:val="20"/>
                <w:szCs w:val="20"/>
              </w:rPr>
              <w:t>Pit ID</w:t>
            </w:r>
          </w:p>
        </w:tc>
        <w:tc>
          <w:tcPr>
            <w:tcW w:w="470" w:type="pct"/>
          </w:tcPr>
          <w:p w14:paraId="2449798A" w14:textId="77777777" w:rsidR="00C96A1A" w:rsidRPr="00350A70" w:rsidRDefault="00C96A1A">
            <w:pPr>
              <w:pStyle w:val="Compact"/>
              <w:rPr>
                <w:sz w:val="20"/>
                <w:szCs w:val="20"/>
              </w:rPr>
            </w:pPr>
            <w:r>
              <w:rPr>
                <w:sz w:val="20"/>
                <w:szCs w:val="20"/>
              </w:rPr>
              <w:t>No</w:t>
            </w:r>
          </w:p>
        </w:tc>
        <w:tc>
          <w:tcPr>
            <w:tcW w:w="1175" w:type="pct"/>
          </w:tcPr>
          <w:p w14:paraId="31C864FF" w14:textId="77777777" w:rsidR="00C96A1A" w:rsidRPr="00350A70" w:rsidRDefault="00C96A1A">
            <w:pPr>
              <w:pStyle w:val="Compact"/>
              <w:rPr>
                <w:sz w:val="20"/>
                <w:szCs w:val="20"/>
              </w:rPr>
            </w:pPr>
            <w:r w:rsidRPr="00350A70">
              <w:rPr>
                <w:sz w:val="20"/>
                <w:szCs w:val="20"/>
              </w:rPr>
              <w:t>Unique identifier</w:t>
            </w:r>
          </w:p>
        </w:tc>
        <w:tc>
          <w:tcPr>
            <w:tcW w:w="846" w:type="pct"/>
          </w:tcPr>
          <w:p w14:paraId="6FD75783" w14:textId="77777777" w:rsidR="00C96A1A" w:rsidRPr="00350A70" w:rsidRDefault="00C96A1A">
            <w:pPr>
              <w:pStyle w:val="Compact"/>
              <w:rPr>
                <w:sz w:val="20"/>
                <w:szCs w:val="20"/>
              </w:rPr>
            </w:pPr>
            <w:r w:rsidRPr="00350A70">
              <w:rPr>
                <w:sz w:val="20"/>
                <w:szCs w:val="20"/>
              </w:rPr>
              <w:t>PIT_ID</w:t>
            </w:r>
          </w:p>
        </w:tc>
        <w:tc>
          <w:tcPr>
            <w:tcW w:w="514" w:type="pct"/>
          </w:tcPr>
          <w:p w14:paraId="3345245E" w14:textId="77777777" w:rsidR="00C96A1A" w:rsidRPr="00350A70" w:rsidRDefault="00C96A1A">
            <w:pPr>
              <w:pStyle w:val="Compact"/>
              <w:rPr>
                <w:sz w:val="20"/>
                <w:szCs w:val="20"/>
              </w:rPr>
            </w:pPr>
            <w:r w:rsidRPr="00350A70">
              <w:rPr>
                <w:sz w:val="20"/>
                <w:szCs w:val="20"/>
              </w:rPr>
              <w:t>Text</w:t>
            </w:r>
          </w:p>
        </w:tc>
        <w:tc>
          <w:tcPr>
            <w:tcW w:w="1281" w:type="pct"/>
          </w:tcPr>
          <w:p w14:paraId="7E90F3A6" w14:textId="77777777" w:rsidR="00C96A1A" w:rsidRPr="00350A70" w:rsidRDefault="00C96A1A">
            <w:pPr>
              <w:pStyle w:val="Compact"/>
              <w:rPr>
                <w:sz w:val="20"/>
                <w:szCs w:val="20"/>
              </w:rPr>
            </w:pPr>
            <w:r w:rsidRPr="00350A70">
              <w:rPr>
                <w:sz w:val="20"/>
                <w:szCs w:val="20"/>
              </w:rPr>
              <w:t>Alphanumeric text string containing identifier sufficient to uniquely identify pit, trench, or core within survey</w:t>
            </w:r>
          </w:p>
        </w:tc>
      </w:tr>
      <w:tr w:rsidR="002122A9" w:rsidRPr="00350A70" w14:paraId="2CC15ED1" w14:textId="77777777" w:rsidTr="003A29B7">
        <w:trPr>
          <w:ins w:id="670" w:author="Zach Nixon" w:date="2017-03-30T17:28:00Z"/>
        </w:trPr>
        <w:tc>
          <w:tcPr>
            <w:tcW w:w="714" w:type="pct"/>
          </w:tcPr>
          <w:p w14:paraId="486F4B5B" w14:textId="77777777" w:rsidR="002122A9" w:rsidRPr="00350A70" w:rsidRDefault="002122A9" w:rsidP="002122A9">
            <w:pPr>
              <w:pStyle w:val="Compact"/>
              <w:rPr>
                <w:ins w:id="671" w:author="Zach Nixon" w:date="2017-03-30T17:28:00Z"/>
                <w:sz w:val="20"/>
                <w:szCs w:val="20"/>
              </w:rPr>
            </w:pPr>
            <w:ins w:id="672" w:author="Zach Nixon" w:date="2017-03-30T17:29:00Z">
              <w:r>
                <w:rPr>
                  <w:sz w:val="20"/>
                  <w:szCs w:val="20"/>
                </w:rPr>
                <w:t xml:space="preserve">Pit </w:t>
              </w:r>
            </w:ins>
            <w:ins w:id="673" w:author="Zach Nixon" w:date="2017-03-30T17:28:00Z">
              <w:r>
                <w:rPr>
                  <w:sz w:val="20"/>
                  <w:szCs w:val="20"/>
                </w:rPr>
                <w:t>Latitude</w:t>
              </w:r>
            </w:ins>
          </w:p>
        </w:tc>
        <w:tc>
          <w:tcPr>
            <w:tcW w:w="470" w:type="pct"/>
          </w:tcPr>
          <w:p w14:paraId="70AAAB56" w14:textId="77777777" w:rsidR="002122A9" w:rsidRDefault="002122A9" w:rsidP="002122A9">
            <w:pPr>
              <w:pStyle w:val="Compact"/>
              <w:rPr>
                <w:ins w:id="674" w:author="Zach Nixon" w:date="2017-03-30T17:28:00Z"/>
                <w:sz w:val="20"/>
                <w:szCs w:val="20"/>
              </w:rPr>
            </w:pPr>
            <w:ins w:id="675" w:author="Zach Nixon" w:date="2017-03-30T17:28:00Z">
              <w:r w:rsidRPr="00647DA7">
                <w:rPr>
                  <w:sz w:val="20"/>
                  <w:szCs w:val="20"/>
                </w:rPr>
                <w:t>Yes</w:t>
              </w:r>
            </w:ins>
          </w:p>
        </w:tc>
        <w:tc>
          <w:tcPr>
            <w:tcW w:w="1175" w:type="pct"/>
          </w:tcPr>
          <w:p w14:paraId="5E7BF4CE" w14:textId="77777777" w:rsidR="002122A9" w:rsidRPr="00350A70" w:rsidRDefault="002122A9">
            <w:pPr>
              <w:pStyle w:val="Compact"/>
              <w:rPr>
                <w:ins w:id="676" w:author="Zach Nixon" w:date="2017-03-30T17:28:00Z"/>
                <w:sz w:val="20"/>
                <w:szCs w:val="20"/>
              </w:rPr>
            </w:pPr>
            <w:ins w:id="677" w:author="Zach Nixon" w:date="2017-03-30T17:28:00Z">
              <w:r>
                <w:rPr>
                  <w:sz w:val="20"/>
                  <w:szCs w:val="20"/>
                </w:rPr>
                <w:t xml:space="preserve">Latitude of </w:t>
              </w:r>
            </w:ins>
            <w:ins w:id="678" w:author="Zach Nixon" w:date="2017-03-30T17:29:00Z">
              <w:r>
                <w:rPr>
                  <w:sz w:val="20"/>
                  <w:szCs w:val="20"/>
                </w:rPr>
                <w:t>pit</w:t>
              </w:r>
            </w:ins>
          </w:p>
        </w:tc>
        <w:tc>
          <w:tcPr>
            <w:tcW w:w="846" w:type="pct"/>
          </w:tcPr>
          <w:p w14:paraId="546B78B2" w14:textId="77777777" w:rsidR="002122A9" w:rsidRPr="00350A70" w:rsidRDefault="002122A9" w:rsidP="002122A9">
            <w:pPr>
              <w:pStyle w:val="Compact"/>
              <w:rPr>
                <w:ins w:id="679" w:author="Zach Nixon" w:date="2017-03-30T17:28:00Z"/>
                <w:sz w:val="20"/>
                <w:szCs w:val="20"/>
              </w:rPr>
            </w:pPr>
            <w:ins w:id="680" w:author="Zach Nixon" w:date="2017-03-30T17:29:00Z">
              <w:r>
                <w:rPr>
                  <w:sz w:val="20"/>
                  <w:szCs w:val="20"/>
                </w:rPr>
                <w:t>PIT</w:t>
              </w:r>
            </w:ins>
            <w:ins w:id="681" w:author="Zach Nixon" w:date="2017-03-30T17:28:00Z">
              <w:r>
                <w:rPr>
                  <w:sz w:val="20"/>
                  <w:szCs w:val="20"/>
                </w:rPr>
                <w:t>_LAT</w:t>
              </w:r>
            </w:ins>
          </w:p>
        </w:tc>
        <w:tc>
          <w:tcPr>
            <w:tcW w:w="514" w:type="pct"/>
          </w:tcPr>
          <w:p w14:paraId="3A023A27" w14:textId="77777777" w:rsidR="002122A9" w:rsidRPr="00350A70" w:rsidRDefault="002122A9" w:rsidP="002122A9">
            <w:pPr>
              <w:pStyle w:val="Compact"/>
              <w:rPr>
                <w:ins w:id="682" w:author="Zach Nixon" w:date="2017-03-30T17:28:00Z"/>
                <w:sz w:val="20"/>
                <w:szCs w:val="20"/>
              </w:rPr>
            </w:pPr>
            <w:ins w:id="683" w:author="Zach Nixon" w:date="2017-03-30T17:28:00Z">
              <w:r w:rsidRPr="00027CD6">
                <w:rPr>
                  <w:sz w:val="20"/>
                  <w:szCs w:val="20"/>
                </w:rPr>
                <w:t>Numeric</w:t>
              </w:r>
            </w:ins>
          </w:p>
        </w:tc>
        <w:tc>
          <w:tcPr>
            <w:tcW w:w="1281" w:type="pct"/>
          </w:tcPr>
          <w:p w14:paraId="027DBCD1" w14:textId="77777777" w:rsidR="002122A9" w:rsidRPr="00350A70" w:rsidRDefault="002122A9" w:rsidP="002122A9">
            <w:pPr>
              <w:pStyle w:val="Compact"/>
              <w:rPr>
                <w:ins w:id="684" w:author="Zach Nixon" w:date="2017-03-30T17:28:00Z"/>
                <w:sz w:val="20"/>
                <w:szCs w:val="20"/>
              </w:rPr>
            </w:pPr>
            <w:ins w:id="685" w:author="Zach Nixon" w:date="2017-03-30T17:28:00Z">
              <w:r w:rsidRPr="00027CD6">
                <w:rPr>
                  <w:sz w:val="20"/>
                  <w:szCs w:val="20"/>
                </w:rPr>
                <w:t xml:space="preserve">Floating point values in </w:t>
              </w:r>
              <w:r>
                <w:rPr>
                  <w:sz w:val="20"/>
                  <w:szCs w:val="20"/>
                </w:rPr>
                <w:t>decimal degrees</w:t>
              </w:r>
              <w:r w:rsidRPr="00027CD6">
                <w:rPr>
                  <w:sz w:val="20"/>
                  <w:szCs w:val="20"/>
                </w:rPr>
                <w:t xml:space="preserve">. </w:t>
              </w:r>
            </w:ins>
          </w:p>
        </w:tc>
      </w:tr>
      <w:tr w:rsidR="002122A9" w:rsidRPr="00350A70" w14:paraId="1D493343" w14:textId="77777777" w:rsidTr="003A29B7">
        <w:trPr>
          <w:ins w:id="686" w:author="Zach Nixon" w:date="2017-03-30T17:28:00Z"/>
        </w:trPr>
        <w:tc>
          <w:tcPr>
            <w:tcW w:w="714" w:type="pct"/>
          </w:tcPr>
          <w:p w14:paraId="115F36F2" w14:textId="77777777" w:rsidR="002122A9" w:rsidRPr="00350A70" w:rsidRDefault="002122A9" w:rsidP="002122A9">
            <w:pPr>
              <w:pStyle w:val="Compact"/>
              <w:rPr>
                <w:ins w:id="687" w:author="Zach Nixon" w:date="2017-03-30T17:28:00Z"/>
                <w:sz w:val="20"/>
                <w:szCs w:val="20"/>
              </w:rPr>
            </w:pPr>
            <w:ins w:id="688" w:author="Zach Nixon" w:date="2017-03-30T17:29:00Z">
              <w:r>
                <w:rPr>
                  <w:sz w:val="20"/>
                  <w:szCs w:val="20"/>
                </w:rPr>
                <w:t xml:space="preserve">Pit </w:t>
              </w:r>
            </w:ins>
            <w:ins w:id="689" w:author="Zach Nixon" w:date="2017-03-30T17:28:00Z">
              <w:r>
                <w:rPr>
                  <w:sz w:val="20"/>
                  <w:szCs w:val="20"/>
                </w:rPr>
                <w:t>Longitude</w:t>
              </w:r>
            </w:ins>
          </w:p>
        </w:tc>
        <w:tc>
          <w:tcPr>
            <w:tcW w:w="470" w:type="pct"/>
          </w:tcPr>
          <w:p w14:paraId="0CCBA32E" w14:textId="77777777" w:rsidR="002122A9" w:rsidRDefault="002122A9" w:rsidP="002122A9">
            <w:pPr>
              <w:pStyle w:val="Compact"/>
              <w:rPr>
                <w:ins w:id="690" w:author="Zach Nixon" w:date="2017-03-30T17:28:00Z"/>
                <w:sz w:val="20"/>
                <w:szCs w:val="20"/>
              </w:rPr>
            </w:pPr>
            <w:ins w:id="691" w:author="Zach Nixon" w:date="2017-03-30T17:28:00Z">
              <w:r w:rsidRPr="00647DA7">
                <w:rPr>
                  <w:sz w:val="20"/>
                  <w:szCs w:val="20"/>
                </w:rPr>
                <w:t>Yes</w:t>
              </w:r>
            </w:ins>
          </w:p>
        </w:tc>
        <w:tc>
          <w:tcPr>
            <w:tcW w:w="1175" w:type="pct"/>
          </w:tcPr>
          <w:p w14:paraId="7B3FD733" w14:textId="77777777" w:rsidR="002122A9" w:rsidRPr="00350A70" w:rsidRDefault="002122A9">
            <w:pPr>
              <w:pStyle w:val="Compact"/>
              <w:rPr>
                <w:ins w:id="692" w:author="Zach Nixon" w:date="2017-03-30T17:28:00Z"/>
                <w:sz w:val="20"/>
                <w:szCs w:val="20"/>
              </w:rPr>
            </w:pPr>
            <w:ins w:id="693" w:author="Zach Nixon" w:date="2017-03-30T17:28:00Z">
              <w:r>
                <w:rPr>
                  <w:sz w:val="20"/>
                  <w:szCs w:val="20"/>
                </w:rPr>
                <w:t xml:space="preserve">Longitude of </w:t>
              </w:r>
            </w:ins>
            <w:ins w:id="694" w:author="Zach Nixon" w:date="2017-03-30T17:29:00Z">
              <w:r>
                <w:rPr>
                  <w:sz w:val="20"/>
                  <w:szCs w:val="20"/>
                </w:rPr>
                <w:t>pit</w:t>
              </w:r>
            </w:ins>
          </w:p>
        </w:tc>
        <w:tc>
          <w:tcPr>
            <w:tcW w:w="846" w:type="pct"/>
          </w:tcPr>
          <w:p w14:paraId="5B2FC845" w14:textId="77777777" w:rsidR="002122A9" w:rsidRPr="00350A70" w:rsidRDefault="002122A9" w:rsidP="002122A9">
            <w:pPr>
              <w:pStyle w:val="Compact"/>
              <w:rPr>
                <w:ins w:id="695" w:author="Zach Nixon" w:date="2017-03-30T17:28:00Z"/>
                <w:sz w:val="20"/>
                <w:szCs w:val="20"/>
              </w:rPr>
            </w:pPr>
            <w:ins w:id="696" w:author="Zach Nixon" w:date="2017-03-30T17:29:00Z">
              <w:r>
                <w:rPr>
                  <w:sz w:val="20"/>
                  <w:szCs w:val="20"/>
                </w:rPr>
                <w:t>PIT</w:t>
              </w:r>
            </w:ins>
            <w:ins w:id="697" w:author="Zach Nixon" w:date="2017-03-30T17:28:00Z">
              <w:r>
                <w:rPr>
                  <w:sz w:val="20"/>
                  <w:szCs w:val="20"/>
                </w:rPr>
                <w:t>_LON</w:t>
              </w:r>
            </w:ins>
          </w:p>
        </w:tc>
        <w:tc>
          <w:tcPr>
            <w:tcW w:w="514" w:type="pct"/>
          </w:tcPr>
          <w:p w14:paraId="5322EBF0" w14:textId="77777777" w:rsidR="002122A9" w:rsidRPr="00350A70" w:rsidRDefault="002122A9" w:rsidP="002122A9">
            <w:pPr>
              <w:pStyle w:val="Compact"/>
              <w:rPr>
                <w:ins w:id="698" w:author="Zach Nixon" w:date="2017-03-30T17:28:00Z"/>
                <w:sz w:val="20"/>
                <w:szCs w:val="20"/>
              </w:rPr>
            </w:pPr>
            <w:ins w:id="699" w:author="Zach Nixon" w:date="2017-03-30T17:28:00Z">
              <w:r w:rsidRPr="00027CD6">
                <w:rPr>
                  <w:sz w:val="20"/>
                  <w:szCs w:val="20"/>
                </w:rPr>
                <w:t>Numeric</w:t>
              </w:r>
            </w:ins>
          </w:p>
        </w:tc>
        <w:tc>
          <w:tcPr>
            <w:tcW w:w="1281" w:type="pct"/>
          </w:tcPr>
          <w:p w14:paraId="7DC22D1A" w14:textId="77777777" w:rsidR="002122A9" w:rsidRPr="00350A70" w:rsidRDefault="002122A9" w:rsidP="002122A9">
            <w:pPr>
              <w:pStyle w:val="Compact"/>
              <w:rPr>
                <w:ins w:id="700" w:author="Zach Nixon" w:date="2017-03-30T17:28:00Z"/>
                <w:sz w:val="20"/>
                <w:szCs w:val="20"/>
              </w:rPr>
            </w:pPr>
            <w:ins w:id="701" w:author="Zach Nixon" w:date="2017-03-30T17:28:00Z">
              <w:r w:rsidRPr="00027CD6">
                <w:rPr>
                  <w:sz w:val="20"/>
                  <w:szCs w:val="20"/>
                </w:rPr>
                <w:t xml:space="preserve">Floating point values in </w:t>
              </w:r>
              <w:r>
                <w:rPr>
                  <w:sz w:val="20"/>
                  <w:szCs w:val="20"/>
                </w:rPr>
                <w:t>decimal degrees</w:t>
              </w:r>
              <w:r w:rsidRPr="00027CD6">
                <w:rPr>
                  <w:sz w:val="20"/>
                  <w:szCs w:val="20"/>
                </w:rPr>
                <w:t xml:space="preserve">.  </w:t>
              </w:r>
            </w:ins>
          </w:p>
        </w:tc>
      </w:tr>
      <w:tr w:rsidR="00C96A1A" w:rsidRPr="00350A70" w14:paraId="5B947679" w14:textId="77777777" w:rsidTr="003A29B7">
        <w:tc>
          <w:tcPr>
            <w:tcW w:w="714" w:type="pct"/>
          </w:tcPr>
          <w:p w14:paraId="1C404BB6" w14:textId="77777777" w:rsidR="00C96A1A" w:rsidRPr="00350A70" w:rsidRDefault="00C96A1A">
            <w:pPr>
              <w:pStyle w:val="Compact"/>
              <w:rPr>
                <w:sz w:val="20"/>
                <w:szCs w:val="20"/>
              </w:rPr>
            </w:pPr>
            <w:r w:rsidRPr="00350A70">
              <w:rPr>
                <w:sz w:val="20"/>
                <w:szCs w:val="20"/>
              </w:rPr>
              <w:t>Tidal Zone</w:t>
            </w:r>
          </w:p>
        </w:tc>
        <w:tc>
          <w:tcPr>
            <w:tcW w:w="470" w:type="pct"/>
          </w:tcPr>
          <w:p w14:paraId="69A54BB3" w14:textId="77777777" w:rsidR="00C96A1A" w:rsidRPr="00350A70" w:rsidRDefault="00C96A1A">
            <w:pPr>
              <w:pStyle w:val="Compact"/>
              <w:rPr>
                <w:sz w:val="20"/>
                <w:szCs w:val="20"/>
              </w:rPr>
            </w:pPr>
            <w:r>
              <w:rPr>
                <w:sz w:val="20"/>
                <w:szCs w:val="20"/>
              </w:rPr>
              <w:t>Yes</w:t>
            </w:r>
          </w:p>
        </w:tc>
        <w:tc>
          <w:tcPr>
            <w:tcW w:w="1175" w:type="pct"/>
          </w:tcPr>
          <w:p w14:paraId="0555EFEB" w14:textId="77777777" w:rsidR="00C96A1A" w:rsidRPr="00350A70" w:rsidRDefault="00C96A1A">
            <w:pPr>
              <w:pStyle w:val="Compact"/>
              <w:rPr>
                <w:sz w:val="20"/>
                <w:szCs w:val="20"/>
              </w:rPr>
            </w:pPr>
            <w:r w:rsidRPr="00350A70">
              <w:rPr>
                <w:sz w:val="20"/>
                <w:szCs w:val="20"/>
              </w:rPr>
              <w:t>Categorical descriptor for average/dominant elevation relative to tidal or other datum</w:t>
            </w:r>
          </w:p>
        </w:tc>
        <w:tc>
          <w:tcPr>
            <w:tcW w:w="846" w:type="pct"/>
          </w:tcPr>
          <w:p w14:paraId="4CE1AE56" w14:textId="77777777" w:rsidR="00C96A1A" w:rsidRPr="00350A70" w:rsidRDefault="00C96A1A">
            <w:pPr>
              <w:pStyle w:val="Compact"/>
              <w:rPr>
                <w:sz w:val="20"/>
                <w:szCs w:val="20"/>
              </w:rPr>
            </w:pPr>
            <w:r w:rsidRPr="00350A70">
              <w:rPr>
                <w:sz w:val="20"/>
                <w:szCs w:val="20"/>
              </w:rPr>
              <w:t>TIDAL_ZONE</w:t>
            </w:r>
          </w:p>
        </w:tc>
        <w:tc>
          <w:tcPr>
            <w:tcW w:w="514" w:type="pct"/>
          </w:tcPr>
          <w:p w14:paraId="08E9FA47" w14:textId="77777777" w:rsidR="00C96A1A" w:rsidRPr="00350A70" w:rsidRDefault="00C96A1A">
            <w:pPr>
              <w:pStyle w:val="Compact"/>
              <w:rPr>
                <w:sz w:val="20"/>
                <w:szCs w:val="20"/>
              </w:rPr>
            </w:pPr>
            <w:r w:rsidRPr="00350A70">
              <w:rPr>
                <w:sz w:val="20"/>
                <w:szCs w:val="20"/>
              </w:rPr>
              <w:t xml:space="preserve">Text - </w:t>
            </w:r>
            <w:proofErr w:type="spellStart"/>
            <w:r w:rsidRPr="00350A70">
              <w:rPr>
                <w:sz w:val="20"/>
                <w:szCs w:val="20"/>
              </w:rPr>
              <w:t>Codeset</w:t>
            </w:r>
            <w:proofErr w:type="spellEnd"/>
          </w:p>
        </w:tc>
        <w:tc>
          <w:tcPr>
            <w:tcW w:w="1281" w:type="pct"/>
          </w:tcPr>
          <w:p w14:paraId="133331E3" w14:textId="77777777" w:rsidR="00C96A1A" w:rsidRDefault="00C96A1A" w:rsidP="00350A70">
            <w:pPr>
              <w:pStyle w:val="Compact"/>
              <w:rPr>
                <w:sz w:val="20"/>
                <w:szCs w:val="20"/>
              </w:rPr>
            </w:pPr>
            <w:r w:rsidRPr="00350A70">
              <w:rPr>
                <w:sz w:val="20"/>
                <w:szCs w:val="20"/>
              </w:rPr>
              <w:t>Codes:</w:t>
            </w:r>
            <w:r w:rsidRPr="00027CD6">
              <w:rPr>
                <w:sz w:val="20"/>
                <w:szCs w:val="20"/>
              </w:rPr>
              <w:t xml:space="preserve"> </w:t>
            </w:r>
          </w:p>
          <w:p w14:paraId="2E0D9EDE" w14:textId="77777777" w:rsidR="00C96A1A" w:rsidRPr="00350A70" w:rsidRDefault="00C96A1A" w:rsidP="00350A70">
            <w:pPr>
              <w:pStyle w:val="Compact"/>
              <w:rPr>
                <w:sz w:val="20"/>
                <w:szCs w:val="20"/>
              </w:rPr>
            </w:pPr>
            <w:r w:rsidRPr="00027CD6">
              <w:rPr>
                <w:sz w:val="20"/>
                <w:szCs w:val="20"/>
              </w:rPr>
              <w:t>LITZ</w:t>
            </w:r>
            <w:r>
              <w:rPr>
                <w:sz w:val="20"/>
                <w:szCs w:val="20"/>
              </w:rPr>
              <w:t xml:space="preserve">; </w:t>
            </w:r>
            <w:r w:rsidRPr="00027CD6">
              <w:rPr>
                <w:sz w:val="20"/>
                <w:szCs w:val="20"/>
              </w:rPr>
              <w:t>MITZ</w:t>
            </w:r>
            <w:r>
              <w:rPr>
                <w:sz w:val="20"/>
                <w:szCs w:val="20"/>
              </w:rPr>
              <w:t xml:space="preserve">; </w:t>
            </w:r>
            <w:r w:rsidRPr="00027CD6">
              <w:rPr>
                <w:sz w:val="20"/>
                <w:szCs w:val="20"/>
              </w:rPr>
              <w:t>UITZ</w:t>
            </w:r>
            <w:r>
              <w:rPr>
                <w:sz w:val="20"/>
                <w:szCs w:val="20"/>
              </w:rPr>
              <w:t xml:space="preserve">; </w:t>
            </w:r>
            <w:r w:rsidRPr="00027CD6">
              <w:rPr>
                <w:sz w:val="20"/>
                <w:szCs w:val="20"/>
              </w:rPr>
              <w:t>SUTZ</w:t>
            </w:r>
          </w:p>
        </w:tc>
      </w:tr>
      <w:tr w:rsidR="00C96A1A" w:rsidRPr="00350A70" w14:paraId="210E4E0B" w14:textId="77777777" w:rsidTr="003A29B7">
        <w:tc>
          <w:tcPr>
            <w:tcW w:w="714" w:type="pct"/>
          </w:tcPr>
          <w:p w14:paraId="6991F944" w14:textId="77777777" w:rsidR="00C96A1A" w:rsidRPr="00350A70" w:rsidRDefault="00C96A1A">
            <w:pPr>
              <w:pStyle w:val="Compact"/>
              <w:rPr>
                <w:sz w:val="20"/>
                <w:szCs w:val="20"/>
              </w:rPr>
            </w:pPr>
            <w:r w:rsidRPr="00350A70">
              <w:rPr>
                <w:sz w:val="20"/>
                <w:szCs w:val="20"/>
              </w:rPr>
              <w:t>Pit depth</w:t>
            </w:r>
          </w:p>
        </w:tc>
        <w:tc>
          <w:tcPr>
            <w:tcW w:w="470" w:type="pct"/>
          </w:tcPr>
          <w:p w14:paraId="20148277" w14:textId="77777777" w:rsidR="00C96A1A" w:rsidRPr="00350A70" w:rsidRDefault="00C96A1A">
            <w:pPr>
              <w:pStyle w:val="Compact"/>
              <w:rPr>
                <w:sz w:val="20"/>
                <w:szCs w:val="20"/>
              </w:rPr>
            </w:pPr>
            <w:r>
              <w:rPr>
                <w:sz w:val="20"/>
                <w:szCs w:val="20"/>
              </w:rPr>
              <w:t>Yes</w:t>
            </w:r>
          </w:p>
        </w:tc>
        <w:tc>
          <w:tcPr>
            <w:tcW w:w="1175" w:type="pct"/>
          </w:tcPr>
          <w:p w14:paraId="4DDDE420" w14:textId="77777777" w:rsidR="00C96A1A" w:rsidRPr="00350A70" w:rsidRDefault="00C96A1A">
            <w:pPr>
              <w:pStyle w:val="Compact"/>
              <w:rPr>
                <w:sz w:val="20"/>
                <w:szCs w:val="20"/>
              </w:rPr>
            </w:pPr>
            <w:r w:rsidRPr="00350A70">
              <w:rPr>
                <w:sz w:val="20"/>
                <w:szCs w:val="20"/>
              </w:rPr>
              <w:t>Maximum depth of subsurface pit, trench or core in cm below sediment surface.</w:t>
            </w:r>
          </w:p>
        </w:tc>
        <w:tc>
          <w:tcPr>
            <w:tcW w:w="846" w:type="pct"/>
          </w:tcPr>
          <w:p w14:paraId="548571BF" w14:textId="77777777" w:rsidR="00C96A1A" w:rsidRPr="00350A70" w:rsidRDefault="00C96A1A">
            <w:pPr>
              <w:pStyle w:val="Compact"/>
              <w:rPr>
                <w:sz w:val="20"/>
                <w:szCs w:val="20"/>
              </w:rPr>
            </w:pPr>
            <w:r w:rsidRPr="00350A70">
              <w:rPr>
                <w:sz w:val="20"/>
                <w:szCs w:val="20"/>
              </w:rPr>
              <w:t>DEPTH</w:t>
            </w:r>
          </w:p>
        </w:tc>
        <w:tc>
          <w:tcPr>
            <w:tcW w:w="514" w:type="pct"/>
          </w:tcPr>
          <w:p w14:paraId="1E69893A" w14:textId="77777777" w:rsidR="00C96A1A" w:rsidRPr="00350A70" w:rsidRDefault="00C96A1A">
            <w:pPr>
              <w:pStyle w:val="Compact"/>
              <w:rPr>
                <w:sz w:val="20"/>
                <w:szCs w:val="20"/>
              </w:rPr>
            </w:pPr>
            <w:r w:rsidRPr="00350A70">
              <w:rPr>
                <w:sz w:val="20"/>
                <w:szCs w:val="20"/>
              </w:rPr>
              <w:t>Numeric</w:t>
            </w:r>
          </w:p>
        </w:tc>
        <w:tc>
          <w:tcPr>
            <w:tcW w:w="1281" w:type="pct"/>
          </w:tcPr>
          <w:p w14:paraId="51C22B91" w14:textId="77777777" w:rsidR="00C96A1A" w:rsidRPr="00350A70" w:rsidRDefault="00C96A1A">
            <w:pPr>
              <w:pStyle w:val="Compact"/>
              <w:rPr>
                <w:sz w:val="20"/>
                <w:szCs w:val="20"/>
              </w:rPr>
            </w:pPr>
            <w:r w:rsidRPr="00350A70">
              <w:rPr>
                <w:sz w:val="20"/>
                <w:szCs w:val="20"/>
              </w:rPr>
              <w:t>Floating point values in centimeters. No zero values permitted.</w:t>
            </w:r>
          </w:p>
        </w:tc>
      </w:tr>
      <w:tr w:rsidR="00C96A1A" w:rsidRPr="00350A70" w14:paraId="23AD4204" w14:textId="77777777" w:rsidTr="003A29B7">
        <w:tc>
          <w:tcPr>
            <w:tcW w:w="714" w:type="pct"/>
          </w:tcPr>
          <w:p w14:paraId="3CD4B2D8" w14:textId="77777777" w:rsidR="00C96A1A" w:rsidRPr="00350A70" w:rsidRDefault="00C96A1A">
            <w:pPr>
              <w:pStyle w:val="Compact"/>
              <w:rPr>
                <w:sz w:val="20"/>
                <w:szCs w:val="20"/>
              </w:rPr>
            </w:pPr>
            <w:r w:rsidRPr="00350A70">
              <w:rPr>
                <w:sz w:val="20"/>
                <w:szCs w:val="20"/>
              </w:rPr>
              <w:t>Oiling top depth</w:t>
            </w:r>
          </w:p>
        </w:tc>
        <w:tc>
          <w:tcPr>
            <w:tcW w:w="470" w:type="pct"/>
          </w:tcPr>
          <w:p w14:paraId="46DDE0CF" w14:textId="77777777" w:rsidR="00C96A1A" w:rsidRPr="00350A70" w:rsidRDefault="00C96A1A">
            <w:pPr>
              <w:pStyle w:val="Compact"/>
              <w:rPr>
                <w:sz w:val="20"/>
                <w:szCs w:val="20"/>
              </w:rPr>
            </w:pPr>
            <w:r>
              <w:rPr>
                <w:sz w:val="20"/>
                <w:szCs w:val="20"/>
              </w:rPr>
              <w:t>Yes</w:t>
            </w:r>
          </w:p>
        </w:tc>
        <w:tc>
          <w:tcPr>
            <w:tcW w:w="1175" w:type="pct"/>
          </w:tcPr>
          <w:p w14:paraId="490644F5" w14:textId="77777777" w:rsidR="00C96A1A" w:rsidRPr="00350A70" w:rsidRDefault="00C96A1A">
            <w:pPr>
              <w:pStyle w:val="Compact"/>
              <w:rPr>
                <w:sz w:val="20"/>
                <w:szCs w:val="20"/>
              </w:rPr>
            </w:pPr>
            <w:r w:rsidRPr="00350A70">
              <w:rPr>
                <w:sz w:val="20"/>
                <w:szCs w:val="20"/>
              </w:rPr>
              <w:t>Average depth of the top of observed subsurface oiling in cm below sediment surface.</w:t>
            </w:r>
          </w:p>
        </w:tc>
        <w:tc>
          <w:tcPr>
            <w:tcW w:w="846" w:type="pct"/>
          </w:tcPr>
          <w:p w14:paraId="10904A17" w14:textId="77777777" w:rsidR="00C96A1A" w:rsidRPr="00350A70" w:rsidRDefault="00C96A1A">
            <w:pPr>
              <w:pStyle w:val="Compact"/>
              <w:rPr>
                <w:sz w:val="20"/>
                <w:szCs w:val="20"/>
              </w:rPr>
            </w:pPr>
            <w:r w:rsidRPr="00350A70">
              <w:rPr>
                <w:sz w:val="20"/>
                <w:szCs w:val="20"/>
              </w:rPr>
              <w:t>OIL_TOP</w:t>
            </w:r>
          </w:p>
        </w:tc>
        <w:tc>
          <w:tcPr>
            <w:tcW w:w="514" w:type="pct"/>
          </w:tcPr>
          <w:p w14:paraId="0A771B17" w14:textId="77777777" w:rsidR="00C96A1A" w:rsidRPr="00350A70" w:rsidRDefault="00C96A1A">
            <w:pPr>
              <w:pStyle w:val="Compact"/>
              <w:rPr>
                <w:sz w:val="20"/>
                <w:szCs w:val="20"/>
              </w:rPr>
            </w:pPr>
            <w:r w:rsidRPr="00350A70">
              <w:rPr>
                <w:sz w:val="20"/>
                <w:szCs w:val="20"/>
              </w:rPr>
              <w:t>Numeric</w:t>
            </w:r>
          </w:p>
        </w:tc>
        <w:tc>
          <w:tcPr>
            <w:tcW w:w="1281" w:type="pct"/>
          </w:tcPr>
          <w:p w14:paraId="165706D1" w14:textId="77777777" w:rsidR="00C96A1A" w:rsidRPr="00350A70" w:rsidRDefault="00C96A1A">
            <w:pPr>
              <w:pStyle w:val="Compact"/>
              <w:rPr>
                <w:sz w:val="20"/>
                <w:szCs w:val="20"/>
              </w:rPr>
            </w:pPr>
            <w:r w:rsidRPr="00350A70">
              <w:rPr>
                <w:sz w:val="20"/>
                <w:szCs w:val="20"/>
              </w:rPr>
              <w:t>Floating point values in centimeters. Null or blank values only permitted for NO observations.</w:t>
            </w:r>
          </w:p>
        </w:tc>
      </w:tr>
      <w:tr w:rsidR="00C96A1A" w:rsidRPr="00350A70" w14:paraId="1972E5DD" w14:textId="77777777" w:rsidTr="003A29B7">
        <w:tc>
          <w:tcPr>
            <w:tcW w:w="714" w:type="pct"/>
          </w:tcPr>
          <w:p w14:paraId="48CA4EDF" w14:textId="77777777" w:rsidR="00C96A1A" w:rsidRPr="00350A70" w:rsidRDefault="00C96A1A">
            <w:pPr>
              <w:pStyle w:val="Compact"/>
              <w:rPr>
                <w:sz w:val="20"/>
                <w:szCs w:val="20"/>
              </w:rPr>
            </w:pPr>
            <w:r w:rsidRPr="00350A70">
              <w:rPr>
                <w:sz w:val="20"/>
                <w:szCs w:val="20"/>
              </w:rPr>
              <w:t>Oiling bottom depth</w:t>
            </w:r>
          </w:p>
        </w:tc>
        <w:tc>
          <w:tcPr>
            <w:tcW w:w="470" w:type="pct"/>
          </w:tcPr>
          <w:p w14:paraId="14409C6D" w14:textId="77777777" w:rsidR="00C96A1A" w:rsidRPr="00350A70" w:rsidRDefault="00C96A1A">
            <w:pPr>
              <w:pStyle w:val="Compact"/>
              <w:rPr>
                <w:sz w:val="20"/>
                <w:szCs w:val="20"/>
              </w:rPr>
            </w:pPr>
            <w:r>
              <w:rPr>
                <w:sz w:val="20"/>
                <w:szCs w:val="20"/>
              </w:rPr>
              <w:t>Yes</w:t>
            </w:r>
          </w:p>
        </w:tc>
        <w:tc>
          <w:tcPr>
            <w:tcW w:w="1175" w:type="pct"/>
          </w:tcPr>
          <w:p w14:paraId="0DBDCC28" w14:textId="77777777" w:rsidR="00C96A1A" w:rsidRPr="00350A70" w:rsidRDefault="00C96A1A">
            <w:pPr>
              <w:pStyle w:val="Compact"/>
              <w:rPr>
                <w:sz w:val="20"/>
                <w:szCs w:val="20"/>
              </w:rPr>
            </w:pPr>
            <w:r w:rsidRPr="00350A70">
              <w:rPr>
                <w:sz w:val="20"/>
                <w:szCs w:val="20"/>
              </w:rPr>
              <w:t>Average depth of the bottom of observed subsurface oiling in cm below sediment surface.</w:t>
            </w:r>
          </w:p>
        </w:tc>
        <w:tc>
          <w:tcPr>
            <w:tcW w:w="846" w:type="pct"/>
          </w:tcPr>
          <w:p w14:paraId="454DC3BE" w14:textId="77777777" w:rsidR="00C96A1A" w:rsidRPr="00350A70" w:rsidRDefault="00C96A1A">
            <w:pPr>
              <w:pStyle w:val="Compact"/>
              <w:rPr>
                <w:sz w:val="20"/>
                <w:szCs w:val="20"/>
              </w:rPr>
            </w:pPr>
            <w:r w:rsidRPr="00350A70">
              <w:rPr>
                <w:sz w:val="20"/>
                <w:szCs w:val="20"/>
              </w:rPr>
              <w:t>OIL_BOT</w:t>
            </w:r>
          </w:p>
        </w:tc>
        <w:tc>
          <w:tcPr>
            <w:tcW w:w="514" w:type="pct"/>
          </w:tcPr>
          <w:p w14:paraId="535B261D" w14:textId="77777777" w:rsidR="00C96A1A" w:rsidRPr="00350A70" w:rsidRDefault="00C96A1A">
            <w:pPr>
              <w:pStyle w:val="Compact"/>
              <w:rPr>
                <w:sz w:val="20"/>
                <w:szCs w:val="20"/>
              </w:rPr>
            </w:pPr>
            <w:r w:rsidRPr="00350A70">
              <w:rPr>
                <w:sz w:val="20"/>
                <w:szCs w:val="20"/>
              </w:rPr>
              <w:t>Numeric</w:t>
            </w:r>
          </w:p>
        </w:tc>
        <w:tc>
          <w:tcPr>
            <w:tcW w:w="1281" w:type="pct"/>
          </w:tcPr>
          <w:p w14:paraId="6AD21B6C" w14:textId="77777777" w:rsidR="00C96A1A" w:rsidRPr="00350A70" w:rsidRDefault="00C96A1A">
            <w:pPr>
              <w:pStyle w:val="Compact"/>
              <w:rPr>
                <w:sz w:val="20"/>
                <w:szCs w:val="20"/>
              </w:rPr>
            </w:pPr>
            <w:r w:rsidRPr="00350A70">
              <w:rPr>
                <w:sz w:val="20"/>
                <w:szCs w:val="20"/>
              </w:rPr>
              <w:t>Floating point values in centimeters. Zero, null or blank values permitted only for NO observations.</w:t>
            </w:r>
          </w:p>
        </w:tc>
      </w:tr>
      <w:tr w:rsidR="00C96A1A" w:rsidRPr="00350A70" w14:paraId="044C3E23" w14:textId="77777777" w:rsidTr="003A29B7">
        <w:tc>
          <w:tcPr>
            <w:tcW w:w="714" w:type="pct"/>
          </w:tcPr>
          <w:p w14:paraId="67E90ADA" w14:textId="77777777" w:rsidR="00C96A1A" w:rsidRPr="00350A70" w:rsidRDefault="00C96A1A">
            <w:pPr>
              <w:pStyle w:val="Compact"/>
              <w:rPr>
                <w:sz w:val="20"/>
                <w:szCs w:val="20"/>
              </w:rPr>
            </w:pPr>
            <w:r w:rsidRPr="00350A70">
              <w:rPr>
                <w:sz w:val="20"/>
                <w:szCs w:val="20"/>
              </w:rPr>
              <w:t>Character</w:t>
            </w:r>
          </w:p>
        </w:tc>
        <w:tc>
          <w:tcPr>
            <w:tcW w:w="470" w:type="pct"/>
          </w:tcPr>
          <w:p w14:paraId="7252368B" w14:textId="77777777" w:rsidR="00C96A1A" w:rsidRPr="00350A70" w:rsidRDefault="00C96A1A">
            <w:pPr>
              <w:pStyle w:val="Compact"/>
              <w:rPr>
                <w:sz w:val="20"/>
                <w:szCs w:val="20"/>
              </w:rPr>
            </w:pPr>
            <w:r>
              <w:rPr>
                <w:sz w:val="20"/>
                <w:szCs w:val="20"/>
              </w:rPr>
              <w:t>Yes</w:t>
            </w:r>
          </w:p>
        </w:tc>
        <w:tc>
          <w:tcPr>
            <w:tcW w:w="1175" w:type="pct"/>
          </w:tcPr>
          <w:p w14:paraId="57035B2B" w14:textId="77777777" w:rsidR="00C96A1A" w:rsidRPr="00350A70" w:rsidRDefault="00C96A1A">
            <w:pPr>
              <w:pStyle w:val="Compact"/>
              <w:rPr>
                <w:sz w:val="20"/>
                <w:szCs w:val="20"/>
              </w:rPr>
            </w:pPr>
            <w:r w:rsidRPr="00350A70">
              <w:rPr>
                <w:sz w:val="20"/>
                <w:szCs w:val="20"/>
              </w:rPr>
              <w:t>Categorical descriptor of dominant oil character within oiled pit</w:t>
            </w:r>
          </w:p>
        </w:tc>
        <w:tc>
          <w:tcPr>
            <w:tcW w:w="846" w:type="pct"/>
          </w:tcPr>
          <w:p w14:paraId="36CD7762" w14:textId="77777777" w:rsidR="00C96A1A" w:rsidRPr="00350A70" w:rsidRDefault="00C96A1A">
            <w:pPr>
              <w:pStyle w:val="Compact"/>
              <w:rPr>
                <w:sz w:val="20"/>
                <w:szCs w:val="20"/>
              </w:rPr>
            </w:pPr>
            <w:r w:rsidRPr="00350A70">
              <w:rPr>
                <w:sz w:val="20"/>
                <w:szCs w:val="20"/>
              </w:rPr>
              <w:t>OIL_CHAR</w:t>
            </w:r>
          </w:p>
        </w:tc>
        <w:tc>
          <w:tcPr>
            <w:tcW w:w="514" w:type="pct"/>
          </w:tcPr>
          <w:p w14:paraId="0369C0A0" w14:textId="77777777" w:rsidR="00C96A1A" w:rsidRPr="00350A70" w:rsidRDefault="00C96A1A">
            <w:pPr>
              <w:pStyle w:val="Compact"/>
              <w:rPr>
                <w:sz w:val="20"/>
                <w:szCs w:val="20"/>
              </w:rPr>
            </w:pPr>
            <w:r w:rsidRPr="00350A70">
              <w:rPr>
                <w:sz w:val="20"/>
                <w:szCs w:val="20"/>
              </w:rPr>
              <w:t xml:space="preserve">Text - </w:t>
            </w:r>
            <w:proofErr w:type="spellStart"/>
            <w:r w:rsidRPr="00350A70">
              <w:rPr>
                <w:sz w:val="20"/>
                <w:szCs w:val="20"/>
              </w:rPr>
              <w:t>Codeset</w:t>
            </w:r>
            <w:proofErr w:type="spellEnd"/>
          </w:p>
        </w:tc>
        <w:tc>
          <w:tcPr>
            <w:tcW w:w="1281" w:type="pct"/>
          </w:tcPr>
          <w:p w14:paraId="0B0F5B52" w14:textId="77777777" w:rsidR="00C96A1A" w:rsidRDefault="00C96A1A">
            <w:pPr>
              <w:pStyle w:val="Compact"/>
              <w:rPr>
                <w:sz w:val="20"/>
                <w:szCs w:val="20"/>
              </w:rPr>
            </w:pPr>
            <w:r w:rsidRPr="00350A70">
              <w:rPr>
                <w:sz w:val="20"/>
                <w:szCs w:val="20"/>
              </w:rPr>
              <w:t>Null or blank values not permitted.</w:t>
            </w:r>
          </w:p>
          <w:p w14:paraId="672F1E2C" w14:textId="77777777" w:rsidR="00C96A1A" w:rsidRDefault="00C96A1A">
            <w:pPr>
              <w:pStyle w:val="Compact"/>
              <w:rPr>
                <w:sz w:val="20"/>
                <w:szCs w:val="20"/>
              </w:rPr>
            </w:pPr>
            <w:r w:rsidRPr="00350A70">
              <w:rPr>
                <w:sz w:val="20"/>
                <w:szCs w:val="20"/>
              </w:rPr>
              <w:t>Codes:</w:t>
            </w:r>
          </w:p>
          <w:p w14:paraId="15A55F78" w14:textId="77777777" w:rsidR="00C96A1A" w:rsidRPr="00350A70" w:rsidRDefault="00C96A1A">
            <w:pPr>
              <w:pStyle w:val="Compact"/>
              <w:rPr>
                <w:sz w:val="20"/>
                <w:szCs w:val="20"/>
              </w:rPr>
            </w:pPr>
            <w:r w:rsidRPr="00350A70">
              <w:rPr>
                <w:sz w:val="20"/>
                <w:szCs w:val="20"/>
              </w:rPr>
              <w:t>SR</w:t>
            </w:r>
            <w:r>
              <w:rPr>
                <w:sz w:val="20"/>
                <w:szCs w:val="20"/>
              </w:rPr>
              <w:t xml:space="preserve">; </w:t>
            </w:r>
            <w:r w:rsidRPr="00350A70">
              <w:rPr>
                <w:sz w:val="20"/>
                <w:szCs w:val="20"/>
              </w:rPr>
              <w:t>SA</w:t>
            </w:r>
            <w:r>
              <w:rPr>
                <w:sz w:val="20"/>
                <w:szCs w:val="20"/>
              </w:rPr>
              <w:t xml:space="preserve">P; </w:t>
            </w:r>
            <w:r w:rsidRPr="00350A70">
              <w:rPr>
                <w:sz w:val="20"/>
                <w:szCs w:val="20"/>
              </w:rPr>
              <w:t>OP</w:t>
            </w:r>
            <w:r>
              <w:rPr>
                <w:sz w:val="20"/>
                <w:szCs w:val="20"/>
              </w:rPr>
              <w:t xml:space="preserve">; </w:t>
            </w:r>
            <w:r w:rsidRPr="00350A70">
              <w:rPr>
                <w:sz w:val="20"/>
                <w:szCs w:val="20"/>
              </w:rPr>
              <w:t>PP</w:t>
            </w:r>
            <w:r>
              <w:rPr>
                <w:sz w:val="20"/>
                <w:szCs w:val="20"/>
              </w:rPr>
              <w:t xml:space="preserve">; </w:t>
            </w:r>
            <w:r w:rsidRPr="00350A70">
              <w:rPr>
                <w:sz w:val="20"/>
                <w:szCs w:val="20"/>
              </w:rPr>
              <w:t>OR</w:t>
            </w:r>
            <w:r>
              <w:rPr>
                <w:sz w:val="20"/>
                <w:szCs w:val="20"/>
              </w:rPr>
              <w:t xml:space="preserve">; </w:t>
            </w:r>
            <w:r w:rsidRPr="00350A70">
              <w:rPr>
                <w:sz w:val="20"/>
                <w:szCs w:val="20"/>
              </w:rPr>
              <w:t>OF</w:t>
            </w:r>
            <w:r>
              <w:rPr>
                <w:sz w:val="20"/>
                <w:szCs w:val="20"/>
              </w:rPr>
              <w:t xml:space="preserve">; </w:t>
            </w:r>
            <w:r w:rsidRPr="00350A70">
              <w:rPr>
                <w:sz w:val="20"/>
                <w:szCs w:val="20"/>
              </w:rPr>
              <w:t>TR</w:t>
            </w:r>
            <w:r>
              <w:rPr>
                <w:sz w:val="20"/>
                <w:szCs w:val="20"/>
              </w:rPr>
              <w:t xml:space="preserve">; </w:t>
            </w:r>
            <w:r w:rsidRPr="00350A70">
              <w:rPr>
                <w:sz w:val="20"/>
                <w:szCs w:val="20"/>
              </w:rPr>
              <w:t>NO</w:t>
            </w:r>
          </w:p>
        </w:tc>
      </w:tr>
      <w:tr w:rsidR="00C96A1A" w:rsidRPr="00350A70" w14:paraId="4204E085" w14:textId="77777777" w:rsidTr="003A29B7">
        <w:tc>
          <w:tcPr>
            <w:tcW w:w="714" w:type="pct"/>
          </w:tcPr>
          <w:p w14:paraId="7BF87963" w14:textId="77777777" w:rsidR="00C96A1A" w:rsidRPr="00350A70" w:rsidRDefault="00C96A1A">
            <w:pPr>
              <w:pStyle w:val="Compact"/>
              <w:rPr>
                <w:sz w:val="20"/>
                <w:szCs w:val="20"/>
              </w:rPr>
            </w:pPr>
            <w:r w:rsidRPr="00350A70">
              <w:rPr>
                <w:sz w:val="20"/>
                <w:szCs w:val="20"/>
              </w:rPr>
              <w:t>Distribution</w:t>
            </w:r>
          </w:p>
        </w:tc>
        <w:tc>
          <w:tcPr>
            <w:tcW w:w="470" w:type="pct"/>
          </w:tcPr>
          <w:p w14:paraId="0655BF68" w14:textId="77777777" w:rsidR="00C96A1A" w:rsidRPr="00350A70" w:rsidRDefault="00C96A1A">
            <w:pPr>
              <w:pStyle w:val="Compact"/>
              <w:rPr>
                <w:sz w:val="20"/>
                <w:szCs w:val="20"/>
              </w:rPr>
            </w:pPr>
            <w:r>
              <w:rPr>
                <w:sz w:val="20"/>
                <w:szCs w:val="20"/>
              </w:rPr>
              <w:t>Yes</w:t>
            </w:r>
          </w:p>
        </w:tc>
        <w:tc>
          <w:tcPr>
            <w:tcW w:w="1175" w:type="pct"/>
          </w:tcPr>
          <w:p w14:paraId="229CB6C0" w14:textId="77777777" w:rsidR="00C96A1A" w:rsidRPr="00350A70" w:rsidRDefault="00C96A1A">
            <w:pPr>
              <w:pStyle w:val="Compact"/>
              <w:rPr>
                <w:sz w:val="20"/>
                <w:szCs w:val="20"/>
              </w:rPr>
            </w:pPr>
            <w:r w:rsidRPr="00350A70">
              <w:rPr>
                <w:sz w:val="20"/>
                <w:szCs w:val="20"/>
              </w:rPr>
              <w:t>Average areal distribution of subsurface oil within vertical oil interval as percentage or ratio of surface area in excavated pit, trench, or core or categorical descriptor of same.</w:t>
            </w:r>
          </w:p>
        </w:tc>
        <w:tc>
          <w:tcPr>
            <w:tcW w:w="846" w:type="pct"/>
          </w:tcPr>
          <w:p w14:paraId="711B9F8A" w14:textId="77777777" w:rsidR="00C96A1A" w:rsidRPr="00350A70" w:rsidRDefault="00C96A1A">
            <w:pPr>
              <w:pStyle w:val="Compact"/>
              <w:rPr>
                <w:sz w:val="20"/>
                <w:szCs w:val="20"/>
              </w:rPr>
            </w:pPr>
            <w:r w:rsidRPr="00350A70">
              <w:rPr>
                <w:sz w:val="20"/>
                <w:szCs w:val="20"/>
              </w:rPr>
              <w:t>OIL_DIST</w:t>
            </w:r>
          </w:p>
        </w:tc>
        <w:tc>
          <w:tcPr>
            <w:tcW w:w="514" w:type="pct"/>
          </w:tcPr>
          <w:p w14:paraId="4BC46F63" w14:textId="77777777" w:rsidR="00C96A1A" w:rsidRPr="00350A70" w:rsidRDefault="00C96A1A">
            <w:pPr>
              <w:pStyle w:val="Compact"/>
              <w:rPr>
                <w:sz w:val="20"/>
                <w:szCs w:val="20"/>
              </w:rPr>
            </w:pPr>
            <w:r w:rsidRPr="00350A70">
              <w:rPr>
                <w:sz w:val="20"/>
                <w:szCs w:val="20"/>
              </w:rPr>
              <w:t>Numeric</w:t>
            </w:r>
            <w:r>
              <w:rPr>
                <w:sz w:val="20"/>
                <w:szCs w:val="20"/>
              </w:rPr>
              <w:t xml:space="preserve"> </w:t>
            </w:r>
            <w:r w:rsidRPr="00350A70">
              <w:rPr>
                <w:i/>
                <w:sz w:val="20"/>
                <w:szCs w:val="20"/>
              </w:rPr>
              <w:t>OR</w:t>
            </w:r>
            <w:r>
              <w:rPr>
                <w:i/>
                <w:sz w:val="20"/>
                <w:szCs w:val="20"/>
              </w:rPr>
              <w:t xml:space="preserve"> </w:t>
            </w:r>
            <w:r w:rsidRPr="00350A70">
              <w:rPr>
                <w:sz w:val="20"/>
                <w:szCs w:val="20"/>
              </w:rPr>
              <w:t xml:space="preserve">Text - </w:t>
            </w:r>
            <w:proofErr w:type="spellStart"/>
            <w:r w:rsidRPr="00350A70">
              <w:rPr>
                <w:sz w:val="20"/>
                <w:szCs w:val="20"/>
              </w:rPr>
              <w:t>Codeset</w:t>
            </w:r>
            <w:proofErr w:type="spellEnd"/>
          </w:p>
        </w:tc>
        <w:tc>
          <w:tcPr>
            <w:tcW w:w="1281" w:type="pct"/>
          </w:tcPr>
          <w:p w14:paraId="49F2055A" w14:textId="77777777" w:rsidR="00C96A1A" w:rsidRDefault="00C96A1A">
            <w:pPr>
              <w:pStyle w:val="Compact"/>
              <w:rPr>
                <w:sz w:val="20"/>
                <w:szCs w:val="20"/>
              </w:rPr>
            </w:pPr>
            <w:r w:rsidRPr="00350A70">
              <w:rPr>
                <w:sz w:val="20"/>
                <w:szCs w:val="20"/>
              </w:rPr>
              <w:t xml:space="preserve">Floating point values as percentage or ratio. Zero values permitted only for NOO observations. </w:t>
            </w:r>
          </w:p>
          <w:p w14:paraId="64C4261C" w14:textId="77777777" w:rsidR="00C96A1A" w:rsidRDefault="00C96A1A">
            <w:pPr>
              <w:pStyle w:val="Compact"/>
              <w:rPr>
                <w:sz w:val="20"/>
                <w:szCs w:val="20"/>
              </w:rPr>
            </w:pPr>
            <w:r w:rsidRPr="00350A70">
              <w:rPr>
                <w:sz w:val="20"/>
                <w:szCs w:val="20"/>
              </w:rPr>
              <w:t xml:space="preserve">Codes (if </w:t>
            </w:r>
            <w:proofErr w:type="spellStart"/>
            <w:r w:rsidRPr="00350A70">
              <w:rPr>
                <w:sz w:val="20"/>
                <w:szCs w:val="20"/>
              </w:rPr>
              <w:t>codeset</w:t>
            </w:r>
            <w:proofErr w:type="spellEnd"/>
            <w:r w:rsidRPr="00350A70">
              <w:rPr>
                <w:sz w:val="20"/>
                <w:szCs w:val="20"/>
              </w:rPr>
              <w:t xml:space="preserve"> used):</w:t>
            </w:r>
          </w:p>
          <w:p w14:paraId="53F6E6E6" w14:textId="77777777" w:rsidR="00C96A1A" w:rsidRPr="00350A70" w:rsidRDefault="00C96A1A">
            <w:pPr>
              <w:pStyle w:val="Compact"/>
              <w:rPr>
                <w:sz w:val="20"/>
                <w:szCs w:val="20"/>
              </w:rPr>
            </w:pPr>
            <w:r w:rsidRPr="00350A70">
              <w:rPr>
                <w:sz w:val="20"/>
                <w:szCs w:val="20"/>
              </w:rPr>
              <w:t>C</w:t>
            </w:r>
            <w:r>
              <w:rPr>
                <w:sz w:val="20"/>
                <w:szCs w:val="20"/>
              </w:rPr>
              <w:t xml:space="preserve">; B; </w:t>
            </w:r>
            <w:r w:rsidRPr="00350A70">
              <w:rPr>
                <w:sz w:val="20"/>
                <w:szCs w:val="20"/>
              </w:rPr>
              <w:t>P</w:t>
            </w:r>
            <w:r>
              <w:rPr>
                <w:sz w:val="20"/>
                <w:szCs w:val="20"/>
              </w:rPr>
              <w:t xml:space="preserve">; </w:t>
            </w:r>
            <w:r w:rsidRPr="00350A70">
              <w:rPr>
                <w:sz w:val="20"/>
                <w:szCs w:val="20"/>
              </w:rPr>
              <w:t>S</w:t>
            </w:r>
            <w:r>
              <w:rPr>
                <w:sz w:val="20"/>
                <w:szCs w:val="20"/>
              </w:rPr>
              <w:t xml:space="preserve">; </w:t>
            </w:r>
            <w:r w:rsidRPr="00350A70">
              <w:rPr>
                <w:sz w:val="20"/>
                <w:szCs w:val="20"/>
              </w:rPr>
              <w:t>T</w:t>
            </w:r>
          </w:p>
        </w:tc>
      </w:tr>
      <w:tr w:rsidR="00C96A1A" w:rsidRPr="00350A70" w14:paraId="67418130" w14:textId="77777777" w:rsidTr="003A29B7">
        <w:tc>
          <w:tcPr>
            <w:tcW w:w="714" w:type="pct"/>
          </w:tcPr>
          <w:p w14:paraId="5026156C" w14:textId="77777777" w:rsidR="00C96A1A" w:rsidRPr="00350A70" w:rsidRDefault="00C96A1A">
            <w:pPr>
              <w:pStyle w:val="Compact"/>
              <w:rPr>
                <w:sz w:val="20"/>
                <w:szCs w:val="20"/>
              </w:rPr>
            </w:pPr>
            <w:r w:rsidRPr="00350A70">
              <w:rPr>
                <w:sz w:val="20"/>
                <w:szCs w:val="20"/>
              </w:rPr>
              <w:t>Depth to Water Table</w:t>
            </w:r>
          </w:p>
        </w:tc>
        <w:tc>
          <w:tcPr>
            <w:tcW w:w="470" w:type="pct"/>
          </w:tcPr>
          <w:p w14:paraId="6010B888" w14:textId="77777777" w:rsidR="00C96A1A" w:rsidRPr="00350A70" w:rsidRDefault="00C96A1A">
            <w:pPr>
              <w:pStyle w:val="Compact"/>
              <w:rPr>
                <w:sz w:val="20"/>
                <w:szCs w:val="20"/>
              </w:rPr>
            </w:pPr>
            <w:r>
              <w:rPr>
                <w:sz w:val="20"/>
                <w:szCs w:val="20"/>
              </w:rPr>
              <w:t>Yes</w:t>
            </w:r>
          </w:p>
        </w:tc>
        <w:tc>
          <w:tcPr>
            <w:tcW w:w="1175" w:type="pct"/>
          </w:tcPr>
          <w:p w14:paraId="7C84339C" w14:textId="77777777" w:rsidR="00C96A1A" w:rsidRPr="00350A70" w:rsidRDefault="00C96A1A">
            <w:pPr>
              <w:pStyle w:val="Compact"/>
              <w:rPr>
                <w:sz w:val="20"/>
                <w:szCs w:val="20"/>
              </w:rPr>
            </w:pPr>
            <w:r w:rsidRPr="00350A70">
              <w:rPr>
                <w:sz w:val="20"/>
                <w:szCs w:val="20"/>
              </w:rPr>
              <w:t xml:space="preserve">Average depth of the bottom of observed water level in cm </w:t>
            </w:r>
            <w:r w:rsidRPr="00350A70">
              <w:rPr>
                <w:sz w:val="20"/>
                <w:szCs w:val="20"/>
              </w:rPr>
              <w:lastRenderedPageBreak/>
              <w:t>below sediment surface</w:t>
            </w:r>
          </w:p>
        </w:tc>
        <w:tc>
          <w:tcPr>
            <w:tcW w:w="846" w:type="pct"/>
          </w:tcPr>
          <w:p w14:paraId="76BCF1B0" w14:textId="77777777" w:rsidR="00C96A1A" w:rsidRPr="00350A70" w:rsidRDefault="00C96A1A">
            <w:pPr>
              <w:pStyle w:val="Compact"/>
              <w:rPr>
                <w:sz w:val="20"/>
                <w:szCs w:val="20"/>
              </w:rPr>
            </w:pPr>
            <w:r w:rsidRPr="00350A70">
              <w:rPr>
                <w:sz w:val="20"/>
                <w:szCs w:val="20"/>
              </w:rPr>
              <w:lastRenderedPageBreak/>
              <w:t>WATER_DEP</w:t>
            </w:r>
          </w:p>
        </w:tc>
        <w:tc>
          <w:tcPr>
            <w:tcW w:w="514" w:type="pct"/>
          </w:tcPr>
          <w:p w14:paraId="4990DD41" w14:textId="77777777" w:rsidR="00C96A1A" w:rsidRPr="00350A70" w:rsidRDefault="00C96A1A">
            <w:pPr>
              <w:pStyle w:val="Compact"/>
              <w:rPr>
                <w:sz w:val="20"/>
                <w:szCs w:val="20"/>
              </w:rPr>
            </w:pPr>
            <w:r w:rsidRPr="00350A70">
              <w:rPr>
                <w:sz w:val="20"/>
                <w:szCs w:val="20"/>
              </w:rPr>
              <w:t>Numeric</w:t>
            </w:r>
          </w:p>
        </w:tc>
        <w:tc>
          <w:tcPr>
            <w:tcW w:w="1281" w:type="pct"/>
          </w:tcPr>
          <w:p w14:paraId="5584EB3E" w14:textId="77777777" w:rsidR="00C96A1A" w:rsidRPr="00350A70" w:rsidRDefault="00C96A1A">
            <w:pPr>
              <w:pStyle w:val="Compact"/>
              <w:rPr>
                <w:sz w:val="20"/>
                <w:szCs w:val="20"/>
              </w:rPr>
            </w:pPr>
            <w:r w:rsidRPr="00350A70">
              <w:rPr>
                <w:sz w:val="20"/>
                <w:szCs w:val="20"/>
              </w:rPr>
              <w:t>Floating point values in centimeters.</w:t>
            </w:r>
          </w:p>
        </w:tc>
      </w:tr>
      <w:tr w:rsidR="00C96A1A" w:rsidRPr="00350A70" w14:paraId="50E3D1C6" w14:textId="77777777" w:rsidTr="003A29B7">
        <w:trPr>
          <w:cantSplit/>
        </w:trPr>
        <w:tc>
          <w:tcPr>
            <w:tcW w:w="714" w:type="pct"/>
          </w:tcPr>
          <w:p w14:paraId="5705FC35" w14:textId="77777777" w:rsidR="00C96A1A" w:rsidRPr="00350A70" w:rsidRDefault="00C96A1A">
            <w:pPr>
              <w:pStyle w:val="Compact"/>
              <w:rPr>
                <w:sz w:val="20"/>
                <w:szCs w:val="20"/>
              </w:rPr>
            </w:pPr>
            <w:r w:rsidRPr="00350A70">
              <w:rPr>
                <w:sz w:val="20"/>
                <w:szCs w:val="20"/>
              </w:rPr>
              <w:t>Sheen Color</w:t>
            </w:r>
          </w:p>
        </w:tc>
        <w:tc>
          <w:tcPr>
            <w:tcW w:w="470" w:type="pct"/>
          </w:tcPr>
          <w:p w14:paraId="1BA95B11" w14:textId="77777777" w:rsidR="00C96A1A" w:rsidRPr="00350A70" w:rsidRDefault="00C96A1A">
            <w:pPr>
              <w:pStyle w:val="Compact"/>
              <w:rPr>
                <w:sz w:val="20"/>
                <w:szCs w:val="20"/>
              </w:rPr>
            </w:pPr>
            <w:r>
              <w:rPr>
                <w:sz w:val="20"/>
                <w:szCs w:val="20"/>
              </w:rPr>
              <w:t>Yes</w:t>
            </w:r>
          </w:p>
        </w:tc>
        <w:tc>
          <w:tcPr>
            <w:tcW w:w="1175" w:type="pct"/>
          </w:tcPr>
          <w:p w14:paraId="4B175E89" w14:textId="77777777" w:rsidR="00C96A1A" w:rsidRPr="00350A70" w:rsidRDefault="00C96A1A">
            <w:pPr>
              <w:pStyle w:val="Compact"/>
              <w:rPr>
                <w:sz w:val="20"/>
                <w:szCs w:val="20"/>
              </w:rPr>
            </w:pPr>
            <w:r w:rsidRPr="00350A70">
              <w:rPr>
                <w:sz w:val="20"/>
                <w:szCs w:val="20"/>
              </w:rPr>
              <w:t>Categorical descriptor of sheen on water table in pit, trench, or core if present</w:t>
            </w:r>
          </w:p>
        </w:tc>
        <w:tc>
          <w:tcPr>
            <w:tcW w:w="846" w:type="pct"/>
          </w:tcPr>
          <w:p w14:paraId="5A9292EC" w14:textId="77777777" w:rsidR="00C96A1A" w:rsidRPr="00350A70" w:rsidRDefault="00C96A1A">
            <w:pPr>
              <w:pStyle w:val="Compact"/>
              <w:rPr>
                <w:sz w:val="20"/>
                <w:szCs w:val="20"/>
              </w:rPr>
            </w:pPr>
            <w:r w:rsidRPr="00350A70">
              <w:rPr>
                <w:sz w:val="20"/>
                <w:szCs w:val="20"/>
              </w:rPr>
              <w:t>SHEEN</w:t>
            </w:r>
          </w:p>
        </w:tc>
        <w:tc>
          <w:tcPr>
            <w:tcW w:w="514" w:type="pct"/>
          </w:tcPr>
          <w:p w14:paraId="441B49D1" w14:textId="77777777" w:rsidR="00C96A1A" w:rsidRPr="00350A70" w:rsidRDefault="00C96A1A">
            <w:pPr>
              <w:pStyle w:val="Compact"/>
              <w:rPr>
                <w:sz w:val="20"/>
                <w:szCs w:val="20"/>
              </w:rPr>
            </w:pPr>
            <w:r w:rsidRPr="00350A70">
              <w:rPr>
                <w:sz w:val="20"/>
                <w:szCs w:val="20"/>
              </w:rPr>
              <w:t xml:space="preserve">Text - </w:t>
            </w:r>
            <w:proofErr w:type="spellStart"/>
            <w:r w:rsidRPr="00350A70">
              <w:rPr>
                <w:sz w:val="20"/>
                <w:szCs w:val="20"/>
              </w:rPr>
              <w:t>Codeset</w:t>
            </w:r>
            <w:proofErr w:type="spellEnd"/>
          </w:p>
        </w:tc>
        <w:tc>
          <w:tcPr>
            <w:tcW w:w="1281" w:type="pct"/>
          </w:tcPr>
          <w:p w14:paraId="65EBA7D9" w14:textId="77777777" w:rsidR="00C96A1A" w:rsidRDefault="00C96A1A">
            <w:pPr>
              <w:pStyle w:val="Compact"/>
              <w:rPr>
                <w:sz w:val="20"/>
                <w:szCs w:val="20"/>
              </w:rPr>
            </w:pPr>
            <w:r w:rsidRPr="00350A70">
              <w:rPr>
                <w:sz w:val="20"/>
                <w:szCs w:val="20"/>
              </w:rPr>
              <w:t>Codes:</w:t>
            </w:r>
          </w:p>
          <w:p w14:paraId="1C931044" w14:textId="77777777" w:rsidR="00C96A1A" w:rsidRPr="00350A70" w:rsidRDefault="00C96A1A">
            <w:pPr>
              <w:pStyle w:val="Compact"/>
              <w:rPr>
                <w:sz w:val="20"/>
                <w:szCs w:val="20"/>
              </w:rPr>
            </w:pPr>
            <w:r w:rsidRPr="00350A70">
              <w:rPr>
                <w:sz w:val="20"/>
                <w:szCs w:val="20"/>
              </w:rPr>
              <w:t>B</w:t>
            </w:r>
            <w:r>
              <w:rPr>
                <w:sz w:val="20"/>
                <w:szCs w:val="20"/>
              </w:rPr>
              <w:t xml:space="preserve">; </w:t>
            </w:r>
            <w:r w:rsidRPr="00350A70">
              <w:rPr>
                <w:sz w:val="20"/>
                <w:szCs w:val="20"/>
              </w:rPr>
              <w:t>R</w:t>
            </w:r>
            <w:r>
              <w:rPr>
                <w:sz w:val="20"/>
                <w:szCs w:val="20"/>
              </w:rPr>
              <w:t xml:space="preserve">; </w:t>
            </w:r>
            <w:r w:rsidRPr="00350A70">
              <w:rPr>
                <w:sz w:val="20"/>
                <w:szCs w:val="20"/>
              </w:rPr>
              <w:t>S</w:t>
            </w:r>
            <w:r>
              <w:rPr>
                <w:sz w:val="20"/>
                <w:szCs w:val="20"/>
              </w:rPr>
              <w:t xml:space="preserve">; </w:t>
            </w:r>
            <w:r w:rsidRPr="00350A70">
              <w:rPr>
                <w:sz w:val="20"/>
                <w:szCs w:val="20"/>
              </w:rPr>
              <w:t>N</w:t>
            </w:r>
          </w:p>
        </w:tc>
      </w:tr>
      <w:tr w:rsidR="00C96A1A" w:rsidRPr="00350A70" w14:paraId="0ABA07C1" w14:textId="77777777" w:rsidTr="003A29B7">
        <w:tc>
          <w:tcPr>
            <w:tcW w:w="714" w:type="pct"/>
          </w:tcPr>
          <w:p w14:paraId="4EF3874C" w14:textId="77777777" w:rsidR="00C96A1A" w:rsidRPr="00350A70" w:rsidRDefault="00C96A1A">
            <w:pPr>
              <w:pStyle w:val="Compact"/>
              <w:rPr>
                <w:sz w:val="20"/>
                <w:szCs w:val="20"/>
              </w:rPr>
            </w:pPr>
            <w:r w:rsidRPr="00350A70">
              <w:rPr>
                <w:sz w:val="20"/>
                <w:szCs w:val="20"/>
              </w:rPr>
              <w:t>Clean Below</w:t>
            </w:r>
          </w:p>
        </w:tc>
        <w:tc>
          <w:tcPr>
            <w:tcW w:w="470" w:type="pct"/>
          </w:tcPr>
          <w:p w14:paraId="6F9A5DCD" w14:textId="77777777" w:rsidR="00C96A1A" w:rsidRPr="00350A70" w:rsidRDefault="00C96A1A">
            <w:pPr>
              <w:pStyle w:val="Compact"/>
              <w:rPr>
                <w:sz w:val="20"/>
                <w:szCs w:val="20"/>
              </w:rPr>
            </w:pPr>
            <w:r>
              <w:rPr>
                <w:sz w:val="20"/>
                <w:szCs w:val="20"/>
              </w:rPr>
              <w:t>Yes</w:t>
            </w:r>
          </w:p>
        </w:tc>
        <w:tc>
          <w:tcPr>
            <w:tcW w:w="1175" w:type="pct"/>
          </w:tcPr>
          <w:p w14:paraId="100D7098" w14:textId="77777777" w:rsidR="00C96A1A" w:rsidRPr="00350A70" w:rsidRDefault="00C96A1A">
            <w:pPr>
              <w:pStyle w:val="Compact"/>
              <w:rPr>
                <w:sz w:val="20"/>
                <w:szCs w:val="20"/>
              </w:rPr>
            </w:pPr>
            <w:r w:rsidRPr="00350A70">
              <w:rPr>
                <w:sz w:val="20"/>
                <w:szCs w:val="20"/>
              </w:rPr>
              <w:t>Boolean indicator of presence of clean sediment below oiled sediment</w:t>
            </w:r>
          </w:p>
        </w:tc>
        <w:tc>
          <w:tcPr>
            <w:tcW w:w="846" w:type="pct"/>
          </w:tcPr>
          <w:p w14:paraId="6EA53914" w14:textId="77777777" w:rsidR="00C96A1A" w:rsidRPr="00350A70" w:rsidRDefault="00C96A1A">
            <w:pPr>
              <w:pStyle w:val="Compact"/>
              <w:rPr>
                <w:sz w:val="20"/>
                <w:szCs w:val="20"/>
              </w:rPr>
            </w:pPr>
            <w:r w:rsidRPr="00350A70">
              <w:rPr>
                <w:sz w:val="20"/>
                <w:szCs w:val="20"/>
              </w:rPr>
              <w:t>CLN_BELOW</w:t>
            </w:r>
          </w:p>
        </w:tc>
        <w:tc>
          <w:tcPr>
            <w:tcW w:w="514" w:type="pct"/>
          </w:tcPr>
          <w:p w14:paraId="538BA781" w14:textId="77777777" w:rsidR="00C96A1A" w:rsidRPr="00350A70" w:rsidRDefault="00C96A1A">
            <w:pPr>
              <w:pStyle w:val="Compact"/>
              <w:rPr>
                <w:sz w:val="20"/>
                <w:szCs w:val="20"/>
              </w:rPr>
            </w:pPr>
            <w:r>
              <w:rPr>
                <w:sz w:val="20"/>
                <w:szCs w:val="20"/>
              </w:rPr>
              <w:t>Boolean</w:t>
            </w:r>
          </w:p>
        </w:tc>
        <w:tc>
          <w:tcPr>
            <w:tcW w:w="1281" w:type="pct"/>
          </w:tcPr>
          <w:p w14:paraId="2FA5E7CA" w14:textId="77777777" w:rsidR="00C96A1A" w:rsidRPr="00350A70" w:rsidRDefault="00C96A1A">
            <w:pPr>
              <w:pStyle w:val="Compact"/>
              <w:rPr>
                <w:sz w:val="20"/>
                <w:szCs w:val="20"/>
              </w:rPr>
            </w:pPr>
            <w:r w:rsidRPr="00027CD6">
              <w:rPr>
                <w:sz w:val="20"/>
                <w:szCs w:val="20"/>
              </w:rPr>
              <w:t>T/F</w:t>
            </w:r>
          </w:p>
        </w:tc>
      </w:tr>
      <w:tr w:rsidR="00C96A1A" w:rsidRPr="00350A70" w14:paraId="34D5509F" w14:textId="77777777" w:rsidTr="003A29B7">
        <w:tc>
          <w:tcPr>
            <w:tcW w:w="714" w:type="pct"/>
          </w:tcPr>
          <w:p w14:paraId="1DC822A6" w14:textId="77777777" w:rsidR="00C96A1A" w:rsidRPr="00350A70" w:rsidRDefault="00C96A1A">
            <w:pPr>
              <w:pStyle w:val="Compact"/>
              <w:rPr>
                <w:sz w:val="20"/>
                <w:szCs w:val="20"/>
              </w:rPr>
            </w:pPr>
            <w:r w:rsidRPr="00350A70">
              <w:rPr>
                <w:sz w:val="20"/>
                <w:szCs w:val="20"/>
              </w:rPr>
              <w:t>Category</w:t>
            </w:r>
          </w:p>
        </w:tc>
        <w:tc>
          <w:tcPr>
            <w:tcW w:w="470" w:type="pct"/>
          </w:tcPr>
          <w:p w14:paraId="21E6023D" w14:textId="77777777" w:rsidR="00C96A1A" w:rsidRPr="00350A70" w:rsidRDefault="00C96A1A">
            <w:pPr>
              <w:pStyle w:val="Compact"/>
              <w:rPr>
                <w:sz w:val="20"/>
                <w:szCs w:val="20"/>
              </w:rPr>
            </w:pPr>
            <w:r>
              <w:rPr>
                <w:sz w:val="20"/>
                <w:szCs w:val="20"/>
              </w:rPr>
              <w:t>No</w:t>
            </w:r>
          </w:p>
        </w:tc>
        <w:tc>
          <w:tcPr>
            <w:tcW w:w="1175" w:type="pct"/>
          </w:tcPr>
          <w:p w14:paraId="0FF0A006" w14:textId="77777777" w:rsidR="00C96A1A" w:rsidRPr="00350A70" w:rsidRDefault="00C96A1A">
            <w:pPr>
              <w:pStyle w:val="Compact"/>
              <w:rPr>
                <w:sz w:val="20"/>
                <w:szCs w:val="20"/>
              </w:rPr>
            </w:pPr>
            <w:r w:rsidRPr="00350A70">
              <w:rPr>
                <w:sz w:val="20"/>
                <w:szCs w:val="20"/>
              </w:rPr>
              <w:t>Categorical descriptor of relative oiling intensity in pit</w:t>
            </w:r>
          </w:p>
        </w:tc>
        <w:tc>
          <w:tcPr>
            <w:tcW w:w="846" w:type="pct"/>
          </w:tcPr>
          <w:p w14:paraId="1D37D30F" w14:textId="77777777" w:rsidR="00C96A1A" w:rsidRPr="00350A70" w:rsidRDefault="00C96A1A">
            <w:pPr>
              <w:pStyle w:val="Compact"/>
              <w:rPr>
                <w:sz w:val="20"/>
                <w:szCs w:val="20"/>
              </w:rPr>
            </w:pPr>
            <w:r w:rsidRPr="00350A70">
              <w:rPr>
                <w:sz w:val="20"/>
                <w:szCs w:val="20"/>
              </w:rPr>
              <w:t>OIL_CAT</w:t>
            </w:r>
          </w:p>
        </w:tc>
        <w:tc>
          <w:tcPr>
            <w:tcW w:w="514" w:type="pct"/>
          </w:tcPr>
          <w:p w14:paraId="01A8A7DE" w14:textId="77777777" w:rsidR="00C96A1A" w:rsidRPr="00350A70" w:rsidRDefault="00C96A1A">
            <w:pPr>
              <w:pStyle w:val="Compact"/>
              <w:rPr>
                <w:sz w:val="20"/>
                <w:szCs w:val="20"/>
              </w:rPr>
            </w:pPr>
            <w:r w:rsidRPr="00350A70">
              <w:rPr>
                <w:sz w:val="20"/>
                <w:szCs w:val="20"/>
              </w:rPr>
              <w:t xml:space="preserve">Text - </w:t>
            </w:r>
            <w:proofErr w:type="spellStart"/>
            <w:r w:rsidRPr="00350A70">
              <w:rPr>
                <w:sz w:val="20"/>
                <w:szCs w:val="20"/>
              </w:rPr>
              <w:t>Codeset</w:t>
            </w:r>
            <w:proofErr w:type="spellEnd"/>
          </w:p>
        </w:tc>
        <w:tc>
          <w:tcPr>
            <w:tcW w:w="1281" w:type="pct"/>
          </w:tcPr>
          <w:p w14:paraId="3E3C92B7" w14:textId="77777777" w:rsidR="00C96A1A" w:rsidRPr="00350A70" w:rsidRDefault="002F2F7C">
            <w:pPr>
              <w:pStyle w:val="Compact"/>
              <w:rPr>
                <w:sz w:val="20"/>
                <w:szCs w:val="20"/>
              </w:rPr>
            </w:pPr>
            <w:ins w:id="702" w:author="Zach Nixon" w:date="2017-03-30T14:33:00Z">
              <w:r w:rsidRPr="00027CD6">
                <w:rPr>
                  <w:sz w:val="20"/>
                  <w:szCs w:val="20"/>
                </w:rPr>
                <w:t xml:space="preserve">Computed. See </w:t>
              </w:r>
              <w:r>
                <w:fldChar w:fldCharType="begin"/>
              </w:r>
              <w:r>
                <w:instrText xml:space="preserve"> HYPERLINK "http://response.restoration.noaa.gov/sites/default/files/manual_shore_assess_aug2013.pdf" \h </w:instrText>
              </w:r>
              <w:r>
                <w:fldChar w:fldCharType="separate"/>
              </w:r>
              <w:r w:rsidRPr="00027CD6">
                <w:rPr>
                  <w:rStyle w:val="Link"/>
                  <w:sz w:val="20"/>
                  <w:szCs w:val="20"/>
                </w:rPr>
                <w:t>NOAA, 2013</w:t>
              </w:r>
              <w:r>
                <w:rPr>
                  <w:rStyle w:val="Link"/>
                  <w:sz w:val="20"/>
                  <w:szCs w:val="20"/>
                </w:rPr>
                <w:fldChar w:fldCharType="end"/>
              </w:r>
              <w:r w:rsidRPr="00027CD6">
                <w:rPr>
                  <w:sz w:val="20"/>
                  <w:szCs w:val="20"/>
                </w:rPr>
                <w:t>.</w:t>
              </w:r>
            </w:ins>
            <w:del w:id="703" w:author="Zach Nixon" w:date="2017-03-30T14:33:00Z">
              <w:r w:rsidR="00C96A1A" w:rsidRPr="00350A70" w:rsidDel="002F2F7C">
                <w:rPr>
                  <w:sz w:val="20"/>
                  <w:szCs w:val="20"/>
                </w:rPr>
                <w:delText>Computed. See NOAA, 2013</w:delText>
              </w:r>
            </w:del>
          </w:p>
        </w:tc>
      </w:tr>
    </w:tbl>
    <w:p w14:paraId="4AD8F1A1" w14:textId="77777777" w:rsidR="003526E3" w:rsidRDefault="003526E3" w:rsidP="003526E3">
      <w:pPr>
        <w:pStyle w:val="Heading2"/>
        <w:rPr>
          <w:ins w:id="704" w:author="Zach Nixon" w:date="2017-06-08T10:28:00Z"/>
          <w:sz w:val="24"/>
          <w:szCs w:val="24"/>
        </w:rPr>
      </w:pPr>
    </w:p>
    <w:p w14:paraId="191689B3" w14:textId="77777777" w:rsidR="003526E3" w:rsidRPr="00BA3010" w:rsidRDefault="003526E3" w:rsidP="003526E3">
      <w:pPr>
        <w:pStyle w:val="Heading2"/>
        <w:rPr>
          <w:ins w:id="705" w:author="Zach Nixon" w:date="2017-06-08T10:25:00Z"/>
          <w:sz w:val="24"/>
          <w:szCs w:val="24"/>
          <w:rPrChange w:id="706" w:author="Zach Nixon" w:date="2017-06-08T10:06:00Z">
            <w:rPr>
              <w:ins w:id="707" w:author="Zach Nixon" w:date="2017-06-08T10:25:00Z"/>
            </w:rPr>
          </w:rPrChange>
        </w:rPr>
      </w:pPr>
      <w:ins w:id="708" w:author="Zach Nixon" w:date="2017-06-08T10:25:00Z">
        <w:r w:rsidRPr="00BA3010">
          <w:rPr>
            <w:sz w:val="24"/>
            <w:szCs w:val="24"/>
            <w:rPrChange w:id="709" w:author="Zach Nixon" w:date="2017-06-08T10:06:00Z">
              <w:rPr/>
            </w:rPrChange>
          </w:rPr>
          <w:t>Logical Relationships</w:t>
        </w:r>
      </w:ins>
    </w:p>
    <w:p w14:paraId="10AD479C" w14:textId="77777777" w:rsidR="003526E3" w:rsidRDefault="003526E3" w:rsidP="003526E3">
      <w:pPr>
        <w:rPr>
          <w:ins w:id="710" w:author="Zach Nixon" w:date="2017-06-08T10:25:00Z"/>
        </w:rPr>
      </w:pPr>
      <w:ins w:id="711" w:author="Zach Nixon" w:date="2017-06-08T10:25:00Z">
        <w:del w:id="712" w:author="Zach Nixon" w:date="2017-06-08T10:06:00Z">
          <w:r w:rsidDel="00BA3010">
            <w:delText>In addition to spatial topological rules describing required relationships between spatial features, t</w:delText>
          </w:r>
        </w:del>
        <w:r>
          <w:t>The standard includes requirements for logical relationships between records in data tables describing the entities involved and records in other data tables and spatial features. The standard has no requirements for how and when these logical relationships are enforced. Relationships may be enforced by rules declared as part of the logical schema of compliant databases, built into the applications that make use of these databases, or checked via Quality Assurance/Quality Control (QAQC) procedures. Briefly, this standard requires:</w:t>
        </w:r>
      </w:ins>
    </w:p>
    <w:p w14:paraId="62A0EC42" w14:textId="77777777" w:rsidR="003526E3" w:rsidRDefault="003526E3" w:rsidP="003526E3">
      <w:pPr>
        <w:pStyle w:val="Compact"/>
        <w:numPr>
          <w:ilvl w:val="0"/>
          <w:numId w:val="8"/>
        </w:numPr>
        <w:rPr>
          <w:ins w:id="713" w:author="Zach Nixon" w:date="2017-06-08T10:25:00Z"/>
        </w:rPr>
      </w:pPr>
      <w:ins w:id="714" w:author="Zach Nixon" w:date="2017-06-08T10:25:00Z">
        <w:r>
          <w:t>All spatial features describing surface oiling representations (zones) or subsurface oiling representations (pits) should have one corresponding record in the data tables containing attributes for those features.</w:t>
        </w:r>
      </w:ins>
    </w:p>
    <w:p w14:paraId="52948FD8" w14:textId="77777777" w:rsidR="003526E3" w:rsidRDefault="003526E3" w:rsidP="003526E3">
      <w:pPr>
        <w:pStyle w:val="Compact"/>
        <w:numPr>
          <w:ilvl w:val="0"/>
          <w:numId w:val="8"/>
        </w:numPr>
        <w:rPr>
          <w:ins w:id="715" w:author="Zach Nixon" w:date="2017-06-08T10:25:00Z"/>
        </w:rPr>
      </w:pPr>
      <w:ins w:id="716" w:author="Zach Nixon" w:date="2017-06-08T10:25:00Z">
        <w:r>
          <w:t>All tabular records describing surface oiling representations (zones) or subsurface oiling representations (pits) should have one or more corresponding spatial features describing these entities.</w:t>
        </w:r>
      </w:ins>
    </w:p>
    <w:p w14:paraId="285F3294" w14:textId="77777777" w:rsidR="003526E3" w:rsidRDefault="003526E3" w:rsidP="003526E3">
      <w:pPr>
        <w:pStyle w:val="Compact"/>
        <w:numPr>
          <w:ilvl w:val="0"/>
          <w:numId w:val="8"/>
        </w:numPr>
        <w:rPr>
          <w:ins w:id="717" w:author="Zach Nixon" w:date="2017-06-08T10:25:00Z"/>
        </w:rPr>
      </w:pPr>
      <w:ins w:id="718" w:author="Zach Nixon" w:date="2017-06-08T10:25:00Z">
        <w:r>
          <w:t>All tabular records describing surface oiling representations (zones) or subsurface oiling representations (pits) should have a parent record in the data table containing information about the survey in which the given observation was made.</w:t>
        </w:r>
      </w:ins>
    </w:p>
    <w:p w14:paraId="67241AD3" w14:textId="77777777" w:rsidR="003526E3" w:rsidRDefault="003526E3" w:rsidP="003526E3">
      <w:pPr>
        <w:pStyle w:val="Compact"/>
        <w:numPr>
          <w:ilvl w:val="0"/>
          <w:numId w:val="8"/>
        </w:numPr>
        <w:rPr>
          <w:ins w:id="719" w:author="Zach Nixon" w:date="2017-06-08T10:25:00Z"/>
        </w:rPr>
      </w:pPr>
      <w:ins w:id="720" w:author="Zach Nixon" w:date="2017-06-08T10:25:00Z">
        <w:r>
          <w:t>All tabular records describing surveys are required to have at least one child record in the data table containing information about surface oiling observations (zones) or subsurface oiling observations made in that survey.</w:t>
        </w:r>
      </w:ins>
    </w:p>
    <w:p w14:paraId="7682B668" w14:textId="77777777" w:rsidR="003A29B7" w:rsidRDefault="003A29B7">
      <w:pPr>
        <w:rPr>
          <w:b/>
        </w:rPr>
      </w:pPr>
    </w:p>
    <w:p w14:paraId="0F9C9B09" w14:textId="77777777" w:rsidR="003A29B7" w:rsidRDefault="003A29B7" w:rsidP="003A29B7">
      <w:r>
        <w:br w:type="page"/>
      </w:r>
    </w:p>
    <w:p w14:paraId="05F46770" w14:textId="77777777" w:rsidR="006C702A" w:rsidRDefault="00027CD6" w:rsidP="00F8153F">
      <w:pPr>
        <w:ind w:left="360" w:hanging="360"/>
      </w:pPr>
      <w:r>
        <w:rPr>
          <w:b/>
        </w:rPr>
        <w:lastRenderedPageBreak/>
        <w:t>Table 5.</w:t>
      </w:r>
      <w:r>
        <w:t xml:space="preserve"> Required tabular attributes for Shoreline Treatment Recommendations (STRs)</w:t>
      </w:r>
      <w:r w:rsidR="00C96A1A">
        <w:t>.  No STR related data is required to be collected in the field, though this is possible and permitted.</w:t>
      </w:r>
    </w:p>
    <w:tbl>
      <w:tblPr>
        <w:tblStyle w:val="TableGrid"/>
        <w:tblW w:w="5000" w:type="pct"/>
        <w:tblLook w:val="04A0" w:firstRow="1" w:lastRow="0" w:firstColumn="1" w:lastColumn="0" w:noHBand="0" w:noVBand="1"/>
        <w:tblPrChange w:id="721" w:author="Zach Nixon" w:date="2017-06-08T10:20:00Z">
          <w:tblPr>
            <w:tblStyle w:val="TableGrid"/>
            <w:tblW w:w="5000" w:type="pct"/>
            <w:tblLook w:val="04A0" w:firstRow="1" w:lastRow="0" w:firstColumn="1" w:lastColumn="0" w:noHBand="0" w:noVBand="1"/>
          </w:tblPr>
        </w:tblPrChange>
      </w:tblPr>
      <w:tblGrid>
        <w:gridCol w:w="1836"/>
        <w:gridCol w:w="1992"/>
        <w:gridCol w:w="1597"/>
        <w:gridCol w:w="960"/>
        <w:gridCol w:w="2965"/>
        <w:tblGridChange w:id="722">
          <w:tblGrid>
            <w:gridCol w:w="1836"/>
            <w:gridCol w:w="1992"/>
            <w:gridCol w:w="1597"/>
            <w:gridCol w:w="950"/>
            <w:gridCol w:w="2975"/>
          </w:tblGrid>
        </w:tblGridChange>
      </w:tblGrid>
      <w:tr w:rsidR="006C702A" w:rsidRPr="007455F4" w14:paraId="2A1E25DE" w14:textId="77777777" w:rsidTr="00D02FEB">
        <w:trPr>
          <w:cantSplit/>
          <w:tblHeader/>
          <w:trPrChange w:id="723" w:author="Zach Nixon" w:date="2017-06-08T10:20:00Z">
            <w:trPr>
              <w:cantSplit/>
              <w:tblHeader/>
            </w:trPr>
          </w:trPrChange>
        </w:trPr>
        <w:tc>
          <w:tcPr>
            <w:tcW w:w="982" w:type="pct"/>
            <w:tcPrChange w:id="724" w:author="Zach Nixon" w:date="2017-06-08T10:20:00Z">
              <w:tcPr>
                <w:tcW w:w="959" w:type="pct"/>
              </w:tcPr>
            </w:tcPrChange>
          </w:tcPr>
          <w:p w14:paraId="0C30EBE3" w14:textId="77777777" w:rsidR="006C702A" w:rsidRPr="007455F4" w:rsidRDefault="00027CD6">
            <w:pPr>
              <w:pStyle w:val="Compact"/>
              <w:rPr>
                <w:sz w:val="20"/>
                <w:szCs w:val="20"/>
              </w:rPr>
            </w:pPr>
            <w:r w:rsidRPr="007455F4">
              <w:rPr>
                <w:b/>
                <w:sz w:val="20"/>
                <w:szCs w:val="20"/>
              </w:rPr>
              <w:t>Attribute</w:t>
            </w:r>
          </w:p>
        </w:tc>
        <w:tc>
          <w:tcPr>
            <w:tcW w:w="1065" w:type="pct"/>
            <w:tcPrChange w:id="725" w:author="Zach Nixon" w:date="2017-06-08T10:20:00Z">
              <w:tcPr>
                <w:tcW w:w="1071" w:type="pct"/>
              </w:tcPr>
            </w:tcPrChange>
          </w:tcPr>
          <w:p w14:paraId="4BD61FC8" w14:textId="77777777" w:rsidR="006C702A" w:rsidRPr="007455F4" w:rsidRDefault="00027CD6">
            <w:pPr>
              <w:pStyle w:val="Compact"/>
              <w:rPr>
                <w:sz w:val="20"/>
                <w:szCs w:val="20"/>
              </w:rPr>
            </w:pPr>
            <w:r w:rsidRPr="007455F4">
              <w:rPr>
                <w:b/>
                <w:sz w:val="20"/>
                <w:szCs w:val="20"/>
              </w:rPr>
              <w:t>Description</w:t>
            </w:r>
          </w:p>
        </w:tc>
        <w:tc>
          <w:tcPr>
            <w:tcW w:w="854" w:type="pct"/>
            <w:tcPrChange w:id="726" w:author="Zach Nixon" w:date="2017-06-08T10:20:00Z">
              <w:tcPr>
                <w:tcW w:w="860" w:type="pct"/>
              </w:tcPr>
            </w:tcPrChange>
          </w:tcPr>
          <w:p w14:paraId="708E1DF6" w14:textId="77777777" w:rsidR="006C702A" w:rsidRPr="007455F4" w:rsidRDefault="00027CD6">
            <w:pPr>
              <w:pStyle w:val="Compact"/>
              <w:rPr>
                <w:sz w:val="20"/>
                <w:szCs w:val="20"/>
              </w:rPr>
            </w:pPr>
            <w:r w:rsidRPr="007455F4">
              <w:rPr>
                <w:b/>
                <w:sz w:val="20"/>
                <w:szCs w:val="20"/>
              </w:rPr>
              <w:t>Suggested Field Name</w:t>
            </w:r>
          </w:p>
        </w:tc>
        <w:tc>
          <w:tcPr>
            <w:tcW w:w="0" w:type="auto"/>
            <w:tcPrChange w:id="727" w:author="Zach Nixon" w:date="2017-06-08T10:20:00Z">
              <w:tcPr>
                <w:tcW w:w="0" w:type="auto"/>
              </w:tcPr>
            </w:tcPrChange>
          </w:tcPr>
          <w:p w14:paraId="17204C33" w14:textId="77777777" w:rsidR="006C702A" w:rsidRPr="007455F4" w:rsidRDefault="00027CD6">
            <w:pPr>
              <w:pStyle w:val="Compact"/>
              <w:rPr>
                <w:sz w:val="20"/>
                <w:szCs w:val="20"/>
              </w:rPr>
            </w:pPr>
            <w:r w:rsidRPr="007455F4">
              <w:rPr>
                <w:b/>
                <w:sz w:val="20"/>
                <w:szCs w:val="20"/>
              </w:rPr>
              <w:t>Type</w:t>
            </w:r>
          </w:p>
        </w:tc>
        <w:tc>
          <w:tcPr>
            <w:tcW w:w="0" w:type="auto"/>
            <w:tcPrChange w:id="728" w:author="Zach Nixon" w:date="2017-06-08T10:20:00Z">
              <w:tcPr>
                <w:tcW w:w="0" w:type="auto"/>
              </w:tcPr>
            </w:tcPrChange>
          </w:tcPr>
          <w:p w14:paraId="4D17EE4F" w14:textId="77777777" w:rsidR="006C702A" w:rsidRPr="007455F4" w:rsidRDefault="00027CD6">
            <w:pPr>
              <w:pStyle w:val="Compact"/>
              <w:rPr>
                <w:sz w:val="20"/>
                <w:szCs w:val="20"/>
              </w:rPr>
            </w:pPr>
            <w:proofErr w:type="spellStart"/>
            <w:r w:rsidRPr="007455F4">
              <w:rPr>
                <w:b/>
                <w:sz w:val="20"/>
                <w:szCs w:val="20"/>
              </w:rPr>
              <w:t>Codeset</w:t>
            </w:r>
            <w:proofErr w:type="spellEnd"/>
            <w:r w:rsidRPr="007455F4">
              <w:rPr>
                <w:b/>
                <w:sz w:val="20"/>
                <w:szCs w:val="20"/>
              </w:rPr>
              <w:t xml:space="preserve"> or valid values</w:t>
            </w:r>
          </w:p>
        </w:tc>
      </w:tr>
      <w:tr w:rsidR="006C702A" w:rsidRPr="007455F4" w14:paraId="720C2A67" w14:textId="77777777" w:rsidTr="00D02FEB">
        <w:trPr>
          <w:cantSplit/>
          <w:trPrChange w:id="729" w:author="Zach Nixon" w:date="2017-06-08T10:20:00Z">
            <w:trPr>
              <w:cantSplit/>
            </w:trPr>
          </w:trPrChange>
        </w:trPr>
        <w:tc>
          <w:tcPr>
            <w:tcW w:w="982" w:type="pct"/>
            <w:tcPrChange w:id="730" w:author="Zach Nixon" w:date="2017-06-08T10:20:00Z">
              <w:tcPr>
                <w:tcW w:w="959" w:type="pct"/>
              </w:tcPr>
            </w:tcPrChange>
          </w:tcPr>
          <w:p w14:paraId="619F6EF8" w14:textId="77777777" w:rsidR="006C702A" w:rsidRPr="007455F4" w:rsidRDefault="00027CD6">
            <w:pPr>
              <w:pStyle w:val="Compact"/>
              <w:rPr>
                <w:sz w:val="20"/>
                <w:szCs w:val="20"/>
              </w:rPr>
            </w:pPr>
            <w:r w:rsidRPr="007455F4">
              <w:rPr>
                <w:sz w:val="20"/>
                <w:szCs w:val="20"/>
              </w:rPr>
              <w:t>STR ID</w:t>
            </w:r>
          </w:p>
        </w:tc>
        <w:tc>
          <w:tcPr>
            <w:tcW w:w="1065" w:type="pct"/>
            <w:tcPrChange w:id="731" w:author="Zach Nixon" w:date="2017-06-08T10:20:00Z">
              <w:tcPr>
                <w:tcW w:w="1071" w:type="pct"/>
              </w:tcPr>
            </w:tcPrChange>
          </w:tcPr>
          <w:p w14:paraId="3C70F836" w14:textId="77777777" w:rsidR="006C702A" w:rsidRPr="007455F4" w:rsidRDefault="00027CD6">
            <w:pPr>
              <w:pStyle w:val="Compact"/>
              <w:rPr>
                <w:sz w:val="20"/>
                <w:szCs w:val="20"/>
              </w:rPr>
            </w:pPr>
            <w:r w:rsidRPr="007455F4">
              <w:rPr>
                <w:sz w:val="20"/>
                <w:szCs w:val="20"/>
              </w:rPr>
              <w:t>Unique identifier</w:t>
            </w:r>
          </w:p>
        </w:tc>
        <w:tc>
          <w:tcPr>
            <w:tcW w:w="854" w:type="pct"/>
            <w:tcPrChange w:id="732" w:author="Zach Nixon" w:date="2017-06-08T10:20:00Z">
              <w:tcPr>
                <w:tcW w:w="860" w:type="pct"/>
              </w:tcPr>
            </w:tcPrChange>
          </w:tcPr>
          <w:p w14:paraId="54EEFA78" w14:textId="77777777" w:rsidR="006C702A" w:rsidRPr="007455F4" w:rsidRDefault="00027CD6">
            <w:pPr>
              <w:pStyle w:val="Compact"/>
              <w:rPr>
                <w:sz w:val="20"/>
                <w:szCs w:val="20"/>
              </w:rPr>
            </w:pPr>
            <w:r w:rsidRPr="007455F4">
              <w:rPr>
                <w:sz w:val="20"/>
                <w:szCs w:val="20"/>
              </w:rPr>
              <w:t>STR_ID</w:t>
            </w:r>
          </w:p>
        </w:tc>
        <w:tc>
          <w:tcPr>
            <w:tcW w:w="0" w:type="auto"/>
            <w:tcPrChange w:id="733" w:author="Zach Nixon" w:date="2017-06-08T10:20:00Z">
              <w:tcPr>
                <w:tcW w:w="0" w:type="auto"/>
              </w:tcPr>
            </w:tcPrChange>
          </w:tcPr>
          <w:p w14:paraId="6F0BB90A" w14:textId="77777777" w:rsidR="006C702A" w:rsidRPr="007455F4" w:rsidRDefault="00027CD6">
            <w:pPr>
              <w:pStyle w:val="Compact"/>
              <w:rPr>
                <w:sz w:val="20"/>
                <w:szCs w:val="20"/>
              </w:rPr>
            </w:pPr>
            <w:r w:rsidRPr="007455F4">
              <w:rPr>
                <w:sz w:val="20"/>
                <w:szCs w:val="20"/>
              </w:rPr>
              <w:t>Text</w:t>
            </w:r>
          </w:p>
        </w:tc>
        <w:tc>
          <w:tcPr>
            <w:tcW w:w="0" w:type="auto"/>
            <w:tcPrChange w:id="734" w:author="Zach Nixon" w:date="2017-06-08T10:20:00Z">
              <w:tcPr>
                <w:tcW w:w="0" w:type="auto"/>
              </w:tcPr>
            </w:tcPrChange>
          </w:tcPr>
          <w:p w14:paraId="2FC6A09B" w14:textId="77777777" w:rsidR="006C702A" w:rsidRPr="007455F4" w:rsidRDefault="00027CD6">
            <w:pPr>
              <w:pStyle w:val="Compact"/>
              <w:rPr>
                <w:sz w:val="20"/>
                <w:szCs w:val="20"/>
              </w:rPr>
            </w:pPr>
            <w:r w:rsidRPr="007455F4">
              <w:rPr>
                <w:sz w:val="20"/>
                <w:szCs w:val="20"/>
              </w:rPr>
              <w:t>Alphanumeric text string containing identifier sufficient to uniquely identify survey within and across dates</w:t>
            </w:r>
          </w:p>
        </w:tc>
      </w:tr>
      <w:tr w:rsidR="006C702A" w:rsidRPr="007455F4" w:rsidDel="00D02FEB" w14:paraId="18976BE1" w14:textId="7B89279C" w:rsidTr="00D02FEB">
        <w:trPr>
          <w:cantSplit/>
          <w:del w:id="735" w:author="Zach Nixon" w:date="2017-06-08T10:20:00Z"/>
          <w:trPrChange w:id="736" w:author="Zach Nixon" w:date="2017-06-08T10:20:00Z">
            <w:trPr>
              <w:cantSplit/>
            </w:trPr>
          </w:trPrChange>
        </w:trPr>
        <w:tc>
          <w:tcPr>
            <w:tcW w:w="982" w:type="pct"/>
            <w:tcPrChange w:id="737" w:author="Zach Nixon" w:date="2017-06-08T10:20:00Z">
              <w:tcPr>
                <w:tcW w:w="959" w:type="pct"/>
              </w:tcPr>
            </w:tcPrChange>
          </w:tcPr>
          <w:p w14:paraId="57C3B84A" w14:textId="7E46445C" w:rsidR="006C702A" w:rsidRPr="007455F4" w:rsidDel="00D02FEB" w:rsidRDefault="00027CD6">
            <w:pPr>
              <w:pStyle w:val="Compact"/>
              <w:rPr>
                <w:del w:id="738" w:author="Zach Nixon" w:date="2017-06-08T10:20:00Z"/>
                <w:sz w:val="20"/>
                <w:szCs w:val="20"/>
              </w:rPr>
            </w:pPr>
            <w:del w:id="739" w:author="Zach Nixon" w:date="2017-06-08T10:20:00Z">
              <w:r w:rsidRPr="007455F4" w:rsidDel="00D02FEB">
                <w:rPr>
                  <w:sz w:val="20"/>
                  <w:szCs w:val="20"/>
                </w:rPr>
                <w:delText>Surveys</w:delText>
              </w:r>
            </w:del>
          </w:p>
        </w:tc>
        <w:tc>
          <w:tcPr>
            <w:tcW w:w="1065" w:type="pct"/>
            <w:tcPrChange w:id="740" w:author="Zach Nixon" w:date="2017-06-08T10:20:00Z">
              <w:tcPr>
                <w:tcW w:w="1071" w:type="pct"/>
              </w:tcPr>
            </w:tcPrChange>
          </w:tcPr>
          <w:p w14:paraId="0A81C6ED" w14:textId="301DA8FA" w:rsidR="006C702A" w:rsidRPr="007455F4" w:rsidDel="00D02FEB" w:rsidRDefault="00027CD6">
            <w:pPr>
              <w:pStyle w:val="Compact"/>
              <w:rPr>
                <w:del w:id="741" w:author="Zach Nixon" w:date="2017-06-08T10:20:00Z"/>
                <w:sz w:val="20"/>
                <w:szCs w:val="20"/>
              </w:rPr>
            </w:pPr>
            <w:del w:id="742" w:author="Zach Nixon" w:date="2017-06-08T10:20:00Z">
              <w:r w:rsidRPr="007455F4" w:rsidDel="00D02FEB">
                <w:rPr>
                  <w:sz w:val="20"/>
                  <w:szCs w:val="20"/>
                </w:rPr>
                <w:delText>Survey(s) wherein oiling that required treatment was observed</w:delText>
              </w:r>
            </w:del>
          </w:p>
        </w:tc>
        <w:tc>
          <w:tcPr>
            <w:tcW w:w="854" w:type="pct"/>
            <w:tcPrChange w:id="743" w:author="Zach Nixon" w:date="2017-06-08T10:20:00Z">
              <w:tcPr>
                <w:tcW w:w="860" w:type="pct"/>
              </w:tcPr>
            </w:tcPrChange>
          </w:tcPr>
          <w:p w14:paraId="2FB935FC" w14:textId="7484EC44" w:rsidR="006C702A" w:rsidRPr="007455F4" w:rsidDel="00D02FEB" w:rsidRDefault="00027CD6">
            <w:pPr>
              <w:pStyle w:val="Compact"/>
              <w:rPr>
                <w:del w:id="744" w:author="Zach Nixon" w:date="2017-06-08T10:20:00Z"/>
                <w:sz w:val="20"/>
                <w:szCs w:val="20"/>
              </w:rPr>
            </w:pPr>
            <w:del w:id="745" w:author="Zach Nixon" w:date="2017-06-08T10:20:00Z">
              <w:r w:rsidRPr="007455F4" w:rsidDel="00D02FEB">
                <w:rPr>
                  <w:sz w:val="20"/>
                  <w:szCs w:val="20"/>
                </w:rPr>
                <w:delText>SURVEYS</w:delText>
              </w:r>
            </w:del>
          </w:p>
        </w:tc>
        <w:tc>
          <w:tcPr>
            <w:tcW w:w="0" w:type="auto"/>
            <w:tcPrChange w:id="746" w:author="Zach Nixon" w:date="2017-06-08T10:20:00Z">
              <w:tcPr>
                <w:tcW w:w="0" w:type="auto"/>
              </w:tcPr>
            </w:tcPrChange>
          </w:tcPr>
          <w:p w14:paraId="6F58CDC0" w14:textId="177A84D7" w:rsidR="006C702A" w:rsidRPr="007455F4" w:rsidDel="00D02FEB" w:rsidRDefault="00027CD6">
            <w:pPr>
              <w:pStyle w:val="Compact"/>
              <w:rPr>
                <w:del w:id="747" w:author="Zach Nixon" w:date="2017-06-08T10:20:00Z"/>
                <w:sz w:val="20"/>
                <w:szCs w:val="20"/>
              </w:rPr>
            </w:pPr>
            <w:del w:id="748" w:author="Zach Nixon" w:date="2017-06-08T10:20:00Z">
              <w:r w:rsidRPr="007455F4" w:rsidDel="00D02FEB">
                <w:rPr>
                  <w:sz w:val="20"/>
                  <w:szCs w:val="20"/>
                </w:rPr>
                <w:delText>Text or Lookup Table</w:delText>
              </w:r>
            </w:del>
          </w:p>
        </w:tc>
        <w:tc>
          <w:tcPr>
            <w:tcW w:w="0" w:type="auto"/>
            <w:tcPrChange w:id="749" w:author="Zach Nixon" w:date="2017-06-08T10:20:00Z">
              <w:tcPr>
                <w:tcW w:w="0" w:type="auto"/>
              </w:tcPr>
            </w:tcPrChange>
          </w:tcPr>
          <w:p w14:paraId="3CDA2A59" w14:textId="6FB12FF1" w:rsidR="006C702A" w:rsidRPr="007455F4" w:rsidDel="00D02FEB" w:rsidRDefault="00027CD6">
            <w:pPr>
              <w:pStyle w:val="Compact"/>
              <w:rPr>
                <w:del w:id="750" w:author="Zach Nixon" w:date="2017-06-08T10:20:00Z"/>
                <w:sz w:val="20"/>
                <w:szCs w:val="20"/>
              </w:rPr>
            </w:pPr>
            <w:del w:id="751" w:author="Zach Nixon" w:date="2017-06-08T10:20:00Z">
              <w:r w:rsidRPr="007455F4" w:rsidDel="00D02FEB">
                <w:rPr>
                  <w:sz w:val="20"/>
                  <w:szCs w:val="20"/>
                </w:rPr>
                <w:delText>Valid contents for either zones and surveys or segments is required to allow non-explicit spatial description of STR extents. Alternatively, if STRs are explicitly represented by spatial data, then these attributes may be omitted or blank.</w:delText>
              </w:r>
            </w:del>
          </w:p>
        </w:tc>
      </w:tr>
      <w:tr w:rsidR="007455F4" w:rsidRPr="007455F4" w:rsidDel="00D02FEB" w14:paraId="1D6DE1B8" w14:textId="19BF56AF" w:rsidTr="00D02FEB">
        <w:trPr>
          <w:cantSplit/>
          <w:del w:id="752" w:author="Zach Nixon" w:date="2017-06-08T10:20:00Z"/>
          <w:trPrChange w:id="753" w:author="Zach Nixon" w:date="2017-06-08T10:20:00Z">
            <w:trPr>
              <w:cantSplit/>
            </w:trPr>
          </w:trPrChange>
        </w:trPr>
        <w:tc>
          <w:tcPr>
            <w:tcW w:w="982" w:type="pct"/>
            <w:tcPrChange w:id="754" w:author="Zach Nixon" w:date="2017-06-08T10:20:00Z">
              <w:tcPr>
                <w:tcW w:w="959" w:type="pct"/>
              </w:tcPr>
            </w:tcPrChange>
          </w:tcPr>
          <w:p w14:paraId="04125E86" w14:textId="57C17DA3" w:rsidR="007455F4" w:rsidRPr="007455F4" w:rsidDel="00D02FEB" w:rsidRDefault="007455F4" w:rsidP="007455F4">
            <w:pPr>
              <w:pStyle w:val="Compact"/>
              <w:rPr>
                <w:del w:id="755" w:author="Zach Nixon" w:date="2017-06-08T10:20:00Z"/>
                <w:sz w:val="20"/>
                <w:szCs w:val="20"/>
              </w:rPr>
            </w:pPr>
            <w:del w:id="756" w:author="Zach Nixon" w:date="2017-06-08T10:20:00Z">
              <w:r w:rsidRPr="007455F4" w:rsidDel="00D02FEB">
                <w:rPr>
                  <w:sz w:val="20"/>
                  <w:szCs w:val="20"/>
                </w:rPr>
                <w:delText>Zones</w:delText>
              </w:r>
            </w:del>
          </w:p>
        </w:tc>
        <w:tc>
          <w:tcPr>
            <w:tcW w:w="1065" w:type="pct"/>
            <w:tcPrChange w:id="757" w:author="Zach Nixon" w:date="2017-06-08T10:20:00Z">
              <w:tcPr>
                <w:tcW w:w="1071" w:type="pct"/>
              </w:tcPr>
            </w:tcPrChange>
          </w:tcPr>
          <w:p w14:paraId="4FC0EE9B" w14:textId="34FDBAB2" w:rsidR="007455F4" w:rsidRPr="007455F4" w:rsidDel="00D02FEB" w:rsidRDefault="007455F4" w:rsidP="007455F4">
            <w:pPr>
              <w:pStyle w:val="Compact"/>
              <w:rPr>
                <w:del w:id="758" w:author="Zach Nixon" w:date="2017-06-08T10:20:00Z"/>
                <w:sz w:val="20"/>
                <w:szCs w:val="20"/>
              </w:rPr>
            </w:pPr>
            <w:del w:id="759" w:author="Zach Nixon" w:date="2017-06-08T10:20:00Z">
              <w:r w:rsidRPr="007455F4" w:rsidDel="00D02FEB">
                <w:rPr>
                  <w:sz w:val="20"/>
                  <w:szCs w:val="20"/>
                </w:rPr>
                <w:delText>Zone(s) wherein oiling that required treatment was observed</w:delText>
              </w:r>
            </w:del>
          </w:p>
        </w:tc>
        <w:tc>
          <w:tcPr>
            <w:tcW w:w="854" w:type="pct"/>
            <w:tcPrChange w:id="760" w:author="Zach Nixon" w:date="2017-06-08T10:20:00Z">
              <w:tcPr>
                <w:tcW w:w="860" w:type="pct"/>
              </w:tcPr>
            </w:tcPrChange>
          </w:tcPr>
          <w:p w14:paraId="378E856E" w14:textId="04F00866" w:rsidR="007455F4" w:rsidRPr="007455F4" w:rsidDel="00D02FEB" w:rsidRDefault="007455F4" w:rsidP="007455F4">
            <w:pPr>
              <w:pStyle w:val="Compact"/>
              <w:rPr>
                <w:del w:id="761" w:author="Zach Nixon" w:date="2017-06-08T10:20:00Z"/>
                <w:sz w:val="20"/>
                <w:szCs w:val="20"/>
              </w:rPr>
            </w:pPr>
            <w:del w:id="762" w:author="Zach Nixon" w:date="2017-06-08T10:20:00Z">
              <w:r w:rsidRPr="007455F4" w:rsidDel="00D02FEB">
                <w:rPr>
                  <w:sz w:val="20"/>
                  <w:szCs w:val="20"/>
                </w:rPr>
                <w:delText>ZONES</w:delText>
              </w:r>
            </w:del>
          </w:p>
        </w:tc>
        <w:tc>
          <w:tcPr>
            <w:tcW w:w="0" w:type="auto"/>
            <w:tcPrChange w:id="763" w:author="Zach Nixon" w:date="2017-06-08T10:20:00Z">
              <w:tcPr>
                <w:tcW w:w="0" w:type="auto"/>
              </w:tcPr>
            </w:tcPrChange>
          </w:tcPr>
          <w:p w14:paraId="71A18D9F" w14:textId="077EDA58" w:rsidR="007455F4" w:rsidRPr="007455F4" w:rsidDel="00D02FEB" w:rsidRDefault="007455F4" w:rsidP="007455F4">
            <w:pPr>
              <w:pStyle w:val="Compact"/>
              <w:rPr>
                <w:del w:id="764" w:author="Zach Nixon" w:date="2017-06-08T10:20:00Z"/>
                <w:sz w:val="20"/>
                <w:szCs w:val="20"/>
              </w:rPr>
            </w:pPr>
            <w:del w:id="765" w:author="Zach Nixon" w:date="2017-06-08T10:20:00Z">
              <w:r w:rsidRPr="007455F4" w:rsidDel="00D02FEB">
                <w:rPr>
                  <w:sz w:val="20"/>
                  <w:szCs w:val="20"/>
                </w:rPr>
                <w:delText>Text or Lookup Table</w:delText>
              </w:r>
            </w:del>
          </w:p>
        </w:tc>
        <w:tc>
          <w:tcPr>
            <w:tcW w:w="0" w:type="auto"/>
            <w:tcPrChange w:id="766" w:author="Zach Nixon" w:date="2017-06-08T10:20:00Z">
              <w:tcPr>
                <w:tcW w:w="0" w:type="auto"/>
              </w:tcPr>
            </w:tcPrChange>
          </w:tcPr>
          <w:p w14:paraId="5DC30399" w14:textId="7B3E2286" w:rsidR="007455F4" w:rsidRPr="007455F4" w:rsidDel="00D02FEB" w:rsidRDefault="007455F4" w:rsidP="007455F4">
            <w:pPr>
              <w:pStyle w:val="Compact"/>
              <w:rPr>
                <w:del w:id="767" w:author="Zach Nixon" w:date="2017-06-08T10:20:00Z"/>
                <w:sz w:val="20"/>
                <w:szCs w:val="20"/>
              </w:rPr>
            </w:pPr>
            <w:del w:id="768" w:author="Zach Nixon" w:date="2017-06-08T10:20:00Z">
              <w:r w:rsidRPr="007455F4" w:rsidDel="00D02FEB">
                <w:rPr>
                  <w:sz w:val="20"/>
                  <w:szCs w:val="20"/>
                </w:rPr>
                <w:delText>Valid contents for either zones and surveys or segments is required to allow non-explicit spatial description of STR extents. Alternatively, if STRs are explicitly represented by spatial data, then these attributes may be omitted or blank.</w:delText>
              </w:r>
            </w:del>
          </w:p>
        </w:tc>
      </w:tr>
      <w:tr w:rsidR="007455F4" w:rsidRPr="007455F4" w:rsidDel="00D02FEB" w14:paraId="15F28797" w14:textId="525A3FDC" w:rsidTr="00D02FEB">
        <w:trPr>
          <w:cantSplit/>
          <w:del w:id="769" w:author="Zach Nixon" w:date="2017-06-08T10:20:00Z"/>
          <w:trPrChange w:id="770" w:author="Zach Nixon" w:date="2017-06-08T10:20:00Z">
            <w:trPr>
              <w:cantSplit/>
            </w:trPr>
          </w:trPrChange>
        </w:trPr>
        <w:tc>
          <w:tcPr>
            <w:tcW w:w="982" w:type="pct"/>
            <w:tcPrChange w:id="771" w:author="Zach Nixon" w:date="2017-06-08T10:20:00Z">
              <w:tcPr>
                <w:tcW w:w="959" w:type="pct"/>
              </w:tcPr>
            </w:tcPrChange>
          </w:tcPr>
          <w:p w14:paraId="1B792138" w14:textId="5C6D2F8B" w:rsidR="007455F4" w:rsidRPr="007455F4" w:rsidDel="00D02FEB" w:rsidRDefault="007455F4" w:rsidP="007455F4">
            <w:pPr>
              <w:pStyle w:val="Compact"/>
              <w:rPr>
                <w:del w:id="772" w:author="Zach Nixon" w:date="2017-06-08T10:20:00Z"/>
                <w:sz w:val="20"/>
                <w:szCs w:val="20"/>
              </w:rPr>
            </w:pPr>
            <w:del w:id="773" w:author="Zach Nixon" w:date="2017-06-08T10:20:00Z">
              <w:r w:rsidRPr="007455F4" w:rsidDel="00D02FEB">
                <w:rPr>
                  <w:sz w:val="20"/>
                  <w:szCs w:val="20"/>
                </w:rPr>
                <w:delText>Segments</w:delText>
              </w:r>
            </w:del>
          </w:p>
        </w:tc>
        <w:tc>
          <w:tcPr>
            <w:tcW w:w="1065" w:type="pct"/>
            <w:tcPrChange w:id="774" w:author="Zach Nixon" w:date="2017-06-08T10:20:00Z">
              <w:tcPr>
                <w:tcW w:w="1071" w:type="pct"/>
              </w:tcPr>
            </w:tcPrChange>
          </w:tcPr>
          <w:p w14:paraId="10FC1EDD" w14:textId="3887C485" w:rsidR="007455F4" w:rsidRPr="007455F4" w:rsidDel="00D02FEB" w:rsidRDefault="007455F4" w:rsidP="007455F4">
            <w:pPr>
              <w:pStyle w:val="Compact"/>
              <w:rPr>
                <w:del w:id="775" w:author="Zach Nixon" w:date="2017-06-08T10:20:00Z"/>
                <w:sz w:val="20"/>
                <w:szCs w:val="20"/>
              </w:rPr>
            </w:pPr>
            <w:del w:id="776" w:author="Zach Nixon" w:date="2017-06-08T10:20:00Z">
              <w:r w:rsidRPr="007455F4" w:rsidDel="00D02FEB">
                <w:rPr>
                  <w:sz w:val="20"/>
                  <w:szCs w:val="20"/>
                </w:rPr>
                <w:delText>Segment(s) wherein oiling that required treatment was observed</w:delText>
              </w:r>
            </w:del>
          </w:p>
        </w:tc>
        <w:tc>
          <w:tcPr>
            <w:tcW w:w="854" w:type="pct"/>
            <w:tcPrChange w:id="777" w:author="Zach Nixon" w:date="2017-06-08T10:20:00Z">
              <w:tcPr>
                <w:tcW w:w="860" w:type="pct"/>
              </w:tcPr>
            </w:tcPrChange>
          </w:tcPr>
          <w:p w14:paraId="3338BCA2" w14:textId="4B8B0705" w:rsidR="007455F4" w:rsidRPr="007455F4" w:rsidDel="00D02FEB" w:rsidRDefault="007455F4" w:rsidP="007455F4">
            <w:pPr>
              <w:pStyle w:val="Compact"/>
              <w:rPr>
                <w:del w:id="778" w:author="Zach Nixon" w:date="2017-06-08T10:20:00Z"/>
                <w:sz w:val="20"/>
                <w:szCs w:val="20"/>
              </w:rPr>
            </w:pPr>
            <w:del w:id="779" w:author="Zach Nixon" w:date="2017-06-08T10:20:00Z">
              <w:r w:rsidRPr="007455F4" w:rsidDel="00D02FEB">
                <w:rPr>
                  <w:sz w:val="20"/>
                  <w:szCs w:val="20"/>
                </w:rPr>
                <w:delText>SEGMENTS</w:delText>
              </w:r>
            </w:del>
          </w:p>
        </w:tc>
        <w:tc>
          <w:tcPr>
            <w:tcW w:w="0" w:type="auto"/>
            <w:tcPrChange w:id="780" w:author="Zach Nixon" w:date="2017-06-08T10:20:00Z">
              <w:tcPr>
                <w:tcW w:w="0" w:type="auto"/>
              </w:tcPr>
            </w:tcPrChange>
          </w:tcPr>
          <w:p w14:paraId="22A95D1C" w14:textId="2F992974" w:rsidR="007455F4" w:rsidRPr="007455F4" w:rsidDel="00D02FEB" w:rsidRDefault="007455F4" w:rsidP="007455F4">
            <w:pPr>
              <w:pStyle w:val="Compact"/>
              <w:rPr>
                <w:del w:id="781" w:author="Zach Nixon" w:date="2017-06-08T10:20:00Z"/>
                <w:sz w:val="20"/>
                <w:szCs w:val="20"/>
              </w:rPr>
            </w:pPr>
            <w:del w:id="782" w:author="Zach Nixon" w:date="2017-06-08T10:20:00Z">
              <w:r w:rsidRPr="007455F4" w:rsidDel="00D02FEB">
                <w:rPr>
                  <w:sz w:val="20"/>
                  <w:szCs w:val="20"/>
                </w:rPr>
                <w:delText>Text or Lookup Table</w:delText>
              </w:r>
            </w:del>
          </w:p>
        </w:tc>
        <w:tc>
          <w:tcPr>
            <w:tcW w:w="0" w:type="auto"/>
            <w:tcPrChange w:id="783" w:author="Zach Nixon" w:date="2017-06-08T10:20:00Z">
              <w:tcPr>
                <w:tcW w:w="0" w:type="auto"/>
              </w:tcPr>
            </w:tcPrChange>
          </w:tcPr>
          <w:p w14:paraId="5665AEDF" w14:textId="7814D5C8" w:rsidR="007455F4" w:rsidRPr="007455F4" w:rsidDel="00D02FEB" w:rsidRDefault="007455F4" w:rsidP="007455F4">
            <w:pPr>
              <w:pStyle w:val="Compact"/>
              <w:rPr>
                <w:del w:id="784" w:author="Zach Nixon" w:date="2017-06-08T10:20:00Z"/>
                <w:sz w:val="20"/>
                <w:szCs w:val="20"/>
              </w:rPr>
            </w:pPr>
            <w:del w:id="785" w:author="Zach Nixon" w:date="2017-06-08T10:20:00Z">
              <w:r w:rsidRPr="007455F4" w:rsidDel="00D02FEB">
                <w:rPr>
                  <w:sz w:val="20"/>
                  <w:szCs w:val="20"/>
                </w:rPr>
                <w:delText>Valid contents for either zones and surveys or segments is required to allow non-explicit spatial description of STR extents. Alternatively, if STRs are explicitly represented by spatial data, then these attributes may be omitted or blank.</w:delText>
              </w:r>
            </w:del>
          </w:p>
        </w:tc>
      </w:tr>
      <w:tr w:rsidR="007455F4" w:rsidRPr="007455F4" w14:paraId="1B5BC1CB" w14:textId="77777777" w:rsidTr="00D02FEB">
        <w:trPr>
          <w:cantSplit/>
          <w:trPrChange w:id="786" w:author="Zach Nixon" w:date="2017-06-08T10:20:00Z">
            <w:trPr>
              <w:cantSplit/>
            </w:trPr>
          </w:trPrChange>
        </w:trPr>
        <w:tc>
          <w:tcPr>
            <w:tcW w:w="982" w:type="pct"/>
            <w:tcPrChange w:id="787" w:author="Zach Nixon" w:date="2017-06-08T10:20:00Z">
              <w:tcPr>
                <w:tcW w:w="959" w:type="pct"/>
              </w:tcPr>
            </w:tcPrChange>
          </w:tcPr>
          <w:p w14:paraId="144878E2" w14:textId="77777777" w:rsidR="007455F4" w:rsidRPr="007455F4" w:rsidRDefault="007455F4" w:rsidP="007455F4">
            <w:pPr>
              <w:pStyle w:val="Compact"/>
              <w:rPr>
                <w:sz w:val="20"/>
                <w:szCs w:val="20"/>
              </w:rPr>
            </w:pPr>
            <w:r w:rsidRPr="007455F4">
              <w:rPr>
                <w:sz w:val="20"/>
                <w:szCs w:val="20"/>
              </w:rPr>
              <w:t>STR Issue Date</w:t>
            </w:r>
          </w:p>
        </w:tc>
        <w:tc>
          <w:tcPr>
            <w:tcW w:w="1065" w:type="pct"/>
            <w:tcPrChange w:id="788" w:author="Zach Nixon" w:date="2017-06-08T10:20:00Z">
              <w:tcPr>
                <w:tcW w:w="1071" w:type="pct"/>
              </w:tcPr>
            </w:tcPrChange>
          </w:tcPr>
          <w:p w14:paraId="3B524574" w14:textId="77777777" w:rsidR="007455F4" w:rsidRPr="007455F4" w:rsidRDefault="007455F4" w:rsidP="007455F4">
            <w:pPr>
              <w:pStyle w:val="Compact"/>
              <w:rPr>
                <w:sz w:val="20"/>
                <w:szCs w:val="20"/>
              </w:rPr>
            </w:pPr>
            <w:r w:rsidRPr="007455F4">
              <w:rPr>
                <w:sz w:val="20"/>
                <w:szCs w:val="20"/>
              </w:rPr>
              <w:t>Date STR was issued as permit</w:t>
            </w:r>
          </w:p>
        </w:tc>
        <w:tc>
          <w:tcPr>
            <w:tcW w:w="854" w:type="pct"/>
            <w:tcPrChange w:id="789" w:author="Zach Nixon" w:date="2017-06-08T10:20:00Z">
              <w:tcPr>
                <w:tcW w:w="860" w:type="pct"/>
              </w:tcPr>
            </w:tcPrChange>
          </w:tcPr>
          <w:p w14:paraId="5E3F3454" w14:textId="77777777" w:rsidR="007455F4" w:rsidRPr="007455F4" w:rsidRDefault="007455F4" w:rsidP="007455F4">
            <w:pPr>
              <w:pStyle w:val="Compact"/>
              <w:rPr>
                <w:sz w:val="20"/>
                <w:szCs w:val="20"/>
              </w:rPr>
            </w:pPr>
            <w:r w:rsidRPr="007455F4">
              <w:rPr>
                <w:sz w:val="20"/>
                <w:szCs w:val="20"/>
              </w:rPr>
              <w:t>STR_ISSUE</w:t>
            </w:r>
          </w:p>
        </w:tc>
        <w:tc>
          <w:tcPr>
            <w:tcW w:w="0" w:type="auto"/>
            <w:tcPrChange w:id="790" w:author="Zach Nixon" w:date="2017-06-08T10:20:00Z">
              <w:tcPr>
                <w:tcW w:w="0" w:type="auto"/>
              </w:tcPr>
            </w:tcPrChange>
          </w:tcPr>
          <w:p w14:paraId="39C75568" w14:textId="77777777" w:rsidR="007455F4" w:rsidRPr="007455F4" w:rsidRDefault="007455F4" w:rsidP="007455F4">
            <w:pPr>
              <w:pStyle w:val="Compact"/>
              <w:rPr>
                <w:sz w:val="20"/>
                <w:szCs w:val="20"/>
              </w:rPr>
            </w:pPr>
            <w:r w:rsidRPr="007455F4">
              <w:rPr>
                <w:sz w:val="20"/>
                <w:szCs w:val="20"/>
              </w:rPr>
              <w:t>Date</w:t>
            </w:r>
          </w:p>
        </w:tc>
        <w:tc>
          <w:tcPr>
            <w:tcW w:w="0" w:type="auto"/>
            <w:tcPrChange w:id="791" w:author="Zach Nixon" w:date="2017-06-08T10:20:00Z">
              <w:tcPr>
                <w:tcW w:w="0" w:type="auto"/>
              </w:tcPr>
            </w:tcPrChange>
          </w:tcPr>
          <w:p w14:paraId="2F2436EC" w14:textId="77777777" w:rsidR="007455F4" w:rsidRPr="007455F4" w:rsidRDefault="007455F4" w:rsidP="007455F4">
            <w:pPr>
              <w:pStyle w:val="Compact"/>
              <w:rPr>
                <w:sz w:val="20"/>
                <w:szCs w:val="20"/>
              </w:rPr>
            </w:pPr>
            <w:r w:rsidRPr="007455F4">
              <w:rPr>
                <w:sz w:val="20"/>
                <w:szCs w:val="20"/>
              </w:rPr>
              <w:t>Valid date in local time zone</w:t>
            </w:r>
          </w:p>
        </w:tc>
      </w:tr>
      <w:tr w:rsidR="007455F4" w:rsidRPr="007455F4" w14:paraId="214B2AD4" w14:textId="77777777" w:rsidTr="00D02FEB">
        <w:trPr>
          <w:cantSplit/>
          <w:trPrChange w:id="792" w:author="Zach Nixon" w:date="2017-06-08T10:20:00Z">
            <w:trPr>
              <w:cantSplit/>
            </w:trPr>
          </w:trPrChange>
        </w:trPr>
        <w:tc>
          <w:tcPr>
            <w:tcW w:w="982" w:type="pct"/>
            <w:tcPrChange w:id="793" w:author="Zach Nixon" w:date="2017-06-08T10:20:00Z">
              <w:tcPr>
                <w:tcW w:w="959" w:type="pct"/>
              </w:tcPr>
            </w:tcPrChange>
          </w:tcPr>
          <w:p w14:paraId="2A265C38" w14:textId="77777777" w:rsidR="007455F4" w:rsidRPr="007455F4" w:rsidRDefault="007455F4" w:rsidP="007455F4">
            <w:pPr>
              <w:pStyle w:val="Compact"/>
              <w:rPr>
                <w:sz w:val="20"/>
                <w:szCs w:val="20"/>
              </w:rPr>
            </w:pPr>
            <w:r w:rsidRPr="007455F4">
              <w:rPr>
                <w:sz w:val="20"/>
                <w:szCs w:val="20"/>
              </w:rPr>
              <w:t>STR Completion Date</w:t>
            </w:r>
          </w:p>
        </w:tc>
        <w:tc>
          <w:tcPr>
            <w:tcW w:w="1065" w:type="pct"/>
            <w:tcPrChange w:id="794" w:author="Zach Nixon" w:date="2017-06-08T10:20:00Z">
              <w:tcPr>
                <w:tcW w:w="1071" w:type="pct"/>
              </w:tcPr>
            </w:tcPrChange>
          </w:tcPr>
          <w:p w14:paraId="1CAC9129" w14:textId="77777777" w:rsidR="007455F4" w:rsidRPr="007455F4" w:rsidRDefault="007455F4" w:rsidP="007455F4">
            <w:pPr>
              <w:pStyle w:val="Compact"/>
              <w:rPr>
                <w:sz w:val="20"/>
                <w:szCs w:val="20"/>
              </w:rPr>
            </w:pPr>
            <w:r w:rsidRPr="007455F4">
              <w:rPr>
                <w:sz w:val="20"/>
                <w:szCs w:val="20"/>
              </w:rPr>
              <w:t>Date STR was completed</w:t>
            </w:r>
          </w:p>
        </w:tc>
        <w:tc>
          <w:tcPr>
            <w:tcW w:w="854" w:type="pct"/>
            <w:tcPrChange w:id="795" w:author="Zach Nixon" w:date="2017-06-08T10:20:00Z">
              <w:tcPr>
                <w:tcW w:w="860" w:type="pct"/>
              </w:tcPr>
            </w:tcPrChange>
          </w:tcPr>
          <w:p w14:paraId="234989F1" w14:textId="77777777" w:rsidR="007455F4" w:rsidRPr="007455F4" w:rsidRDefault="007455F4" w:rsidP="007455F4">
            <w:pPr>
              <w:pStyle w:val="Compact"/>
              <w:rPr>
                <w:sz w:val="20"/>
                <w:szCs w:val="20"/>
              </w:rPr>
            </w:pPr>
            <w:r w:rsidRPr="007455F4">
              <w:rPr>
                <w:sz w:val="20"/>
                <w:szCs w:val="20"/>
              </w:rPr>
              <w:t>STR_COMPL</w:t>
            </w:r>
          </w:p>
        </w:tc>
        <w:tc>
          <w:tcPr>
            <w:tcW w:w="0" w:type="auto"/>
            <w:tcPrChange w:id="796" w:author="Zach Nixon" w:date="2017-06-08T10:20:00Z">
              <w:tcPr>
                <w:tcW w:w="0" w:type="auto"/>
              </w:tcPr>
            </w:tcPrChange>
          </w:tcPr>
          <w:p w14:paraId="573DB74B" w14:textId="77777777" w:rsidR="007455F4" w:rsidRPr="007455F4" w:rsidRDefault="007455F4" w:rsidP="007455F4">
            <w:pPr>
              <w:pStyle w:val="Compact"/>
              <w:rPr>
                <w:sz w:val="20"/>
                <w:szCs w:val="20"/>
              </w:rPr>
            </w:pPr>
            <w:r w:rsidRPr="007455F4">
              <w:rPr>
                <w:sz w:val="20"/>
                <w:szCs w:val="20"/>
              </w:rPr>
              <w:t>Date</w:t>
            </w:r>
          </w:p>
        </w:tc>
        <w:tc>
          <w:tcPr>
            <w:tcW w:w="0" w:type="auto"/>
            <w:tcPrChange w:id="797" w:author="Zach Nixon" w:date="2017-06-08T10:20:00Z">
              <w:tcPr>
                <w:tcW w:w="0" w:type="auto"/>
              </w:tcPr>
            </w:tcPrChange>
          </w:tcPr>
          <w:p w14:paraId="75ADA2CB" w14:textId="77777777" w:rsidR="007455F4" w:rsidRPr="007455F4" w:rsidRDefault="007455F4" w:rsidP="007455F4">
            <w:pPr>
              <w:pStyle w:val="Compact"/>
              <w:rPr>
                <w:sz w:val="20"/>
                <w:szCs w:val="20"/>
              </w:rPr>
            </w:pPr>
            <w:r w:rsidRPr="007455F4">
              <w:rPr>
                <w:sz w:val="20"/>
                <w:szCs w:val="20"/>
              </w:rPr>
              <w:t>Valid date in local time zone</w:t>
            </w:r>
          </w:p>
        </w:tc>
      </w:tr>
      <w:tr w:rsidR="007455F4" w:rsidRPr="007455F4" w14:paraId="4D4FD7F8" w14:textId="77777777" w:rsidTr="00D02FEB">
        <w:trPr>
          <w:cantSplit/>
          <w:trPrChange w:id="798" w:author="Zach Nixon" w:date="2017-06-08T10:20:00Z">
            <w:trPr>
              <w:cantSplit/>
            </w:trPr>
          </w:trPrChange>
        </w:trPr>
        <w:tc>
          <w:tcPr>
            <w:tcW w:w="982" w:type="pct"/>
            <w:tcPrChange w:id="799" w:author="Zach Nixon" w:date="2017-06-08T10:20:00Z">
              <w:tcPr>
                <w:tcW w:w="959" w:type="pct"/>
              </w:tcPr>
            </w:tcPrChange>
          </w:tcPr>
          <w:p w14:paraId="5BB6BBD7" w14:textId="77777777" w:rsidR="007455F4" w:rsidRPr="007455F4" w:rsidRDefault="007455F4" w:rsidP="007455F4">
            <w:pPr>
              <w:pStyle w:val="Compact"/>
              <w:rPr>
                <w:sz w:val="20"/>
                <w:szCs w:val="20"/>
              </w:rPr>
            </w:pPr>
            <w:r w:rsidRPr="007455F4">
              <w:rPr>
                <w:sz w:val="20"/>
                <w:szCs w:val="20"/>
              </w:rPr>
              <w:t>STR Replaced By</w:t>
            </w:r>
          </w:p>
        </w:tc>
        <w:tc>
          <w:tcPr>
            <w:tcW w:w="1065" w:type="pct"/>
            <w:tcPrChange w:id="800" w:author="Zach Nixon" w:date="2017-06-08T10:20:00Z">
              <w:tcPr>
                <w:tcW w:w="1071" w:type="pct"/>
              </w:tcPr>
            </w:tcPrChange>
          </w:tcPr>
          <w:p w14:paraId="0C51031F" w14:textId="77777777" w:rsidR="007455F4" w:rsidRPr="007455F4" w:rsidRDefault="007455F4" w:rsidP="007455F4">
            <w:pPr>
              <w:pStyle w:val="Compact"/>
              <w:rPr>
                <w:sz w:val="20"/>
                <w:szCs w:val="20"/>
              </w:rPr>
            </w:pPr>
            <w:r w:rsidRPr="007455F4">
              <w:rPr>
                <w:sz w:val="20"/>
                <w:szCs w:val="20"/>
              </w:rPr>
              <w:t>Superseding STR</w:t>
            </w:r>
          </w:p>
        </w:tc>
        <w:tc>
          <w:tcPr>
            <w:tcW w:w="854" w:type="pct"/>
            <w:tcPrChange w:id="801" w:author="Zach Nixon" w:date="2017-06-08T10:20:00Z">
              <w:tcPr>
                <w:tcW w:w="860" w:type="pct"/>
              </w:tcPr>
            </w:tcPrChange>
          </w:tcPr>
          <w:p w14:paraId="1AF171D7" w14:textId="77777777" w:rsidR="007455F4" w:rsidRPr="007455F4" w:rsidRDefault="007455F4" w:rsidP="007455F4">
            <w:pPr>
              <w:pStyle w:val="Compact"/>
              <w:rPr>
                <w:sz w:val="20"/>
                <w:szCs w:val="20"/>
              </w:rPr>
            </w:pPr>
            <w:r w:rsidRPr="007455F4">
              <w:rPr>
                <w:sz w:val="20"/>
                <w:szCs w:val="20"/>
              </w:rPr>
              <w:t>STR_REPL</w:t>
            </w:r>
          </w:p>
        </w:tc>
        <w:tc>
          <w:tcPr>
            <w:tcW w:w="0" w:type="auto"/>
            <w:tcPrChange w:id="802" w:author="Zach Nixon" w:date="2017-06-08T10:20:00Z">
              <w:tcPr>
                <w:tcW w:w="0" w:type="auto"/>
              </w:tcPr>
            </w:tcPrChange>
          </w:tcPr>
          <w:p w14:paraId="3BA8F3B6" w14:textId="77777777" w:rsidR="007455F4" w:rsidRPr="007455F4" w:rsidRDefault="007455F4" w:rsidP="007455F4">
            <w:pPr>
              <w:pStyle w:val="Compact"/>
              <w:rPr>
                <w:sz w:val="20"/>
                <w:szCs w:val="20"/>
              </w:rPr>
            </w:pPr>
            <w:r w:rsidRPr="007455F4">
              <w:rPr>
                <w:sz w:val="20"/>
                <w:szCs w:val="20"/>
              </w:rPr>
              <w:t>Text or lookup table</w:t>
            </w:r>
          </w:p>
        </w:tc>
        <w:tc>
          <w:tcPr>
            <w:tcW w:w="0" w:type="auto"/>
            <w:tcPrChange w:id="803" w:author="Zach Nixon" w:date="2017-06-08T10:20:00Z">
              <w:tcPr>
                <w:tcW w:w="0" w:type="auto"/>
              </w:tcPr>
            </w:tcPrChange>
          </w:tcPr>
          <w:p w14:paraId="5B9A6635" w14:textId="77777777" w:rsidR="007455F4" w:rsidRPr="007455F4" w:rsidRDefault="007455F4" w:rsidP="007455F4">
            <w:pPr>
              <w:pStyle w:val="Compact"/>
              <w:rPr>
                <w:sz w:val="20"/>
                <w:szCs w:val="20"/>
              </w:rPr>
            </w:pPr>
            <w:r w:rsidRPr="007455F4">
              <w:rPr>
                <w:sz w:val="20"/>
                <w:szCs w:val="20"/>
              </w:rPr>
              <w:t>Either text or lookup table containing or pointing to one or more STR IDs that replaced or superseded if present.</w:t>
            </w:r>
          </w:p>
        </w:tc>
      </w:tr>
      <w:tr w:rsidR="007455F4" w:rsidRPr="007455F4" w:rsidDel="00D02FEB" w14:paraId="3A89E32A" w14:textId="50727948" w:rsidTr="00D02FEB">
        <w:trPr>
          <w:cantSplit/>
          <w:del w:id="804" w:author="Zach Nixon" w:date="2017-06-08T10:20:00Z"/>
          <w:trPrChange w:id="805" w:author="Zach Nixon" w:date="2017-06-08T10:20:00Z">
            <w:trPr>
              <w:cantSplit/>
            </w:trPr>
          </w:trPrChange>
        </w:trPr>
        <w:tc>
          <w:tcPr>
            <w:tcW w:w="982" w:type="pct"/>
            <w:tcPrChange w:id="806" w:author="Zach Nixon" w:date="2017-06-08T10:20:00Z">
              <w:tcPr>
                <w:tcW w:w="959" w:type="pct"/>
              </w:tcPr>
            </w:tcPrChange>
          </w:tcPr>
          <w:p w14:paraId="0B1D2156" w14:textId="6B50AB78" w:rsidR="007455F4" w:rsidRPr="007455F4" w:rsidDel="00D02FEB" w:rsidRDefault="007455F4" w:rsidP="007455F4">
            <w:pPr>
              <w:pStyle w:val="Compact"/>
              <w:rPr>
                <w:del w:id="807" w:author="Zach Nixon" w:date="2017-06-08T10:20:00Z"/>
                <w:sz w:val="20"/>
                <w:szCs w:val="20"/>
              </w:rPr>
            </w:pPr>
            <w:del w:id="808" w:author="Zach Nixon" w:date="2017-06-08T10:20:00Z">
              <w:r w:rsidRPr="007455F4" w:rsidDel="00D02FEB">
                <w:rPr>
                  <w:sz w:val="20"/>
                  <w:szCs w:val="20"/>
                </w:rPr>
                <w:delText>Cleanup Recommendations</w:delText>
              </w:r>
            </w:del>
          </w:p>
        </w:tc>
        <w:tc>
          <w:tcPr>
            <w:tcW w:w="1065" w:type="pct"/>
            <w:tcPrChange w:id="809" w:author="Zach Nixon" w:date="2017-06-08T10:20:00Z">
              <w:tcPr>
                <w:tcW w:w="1071" w:type="pct"/>
              </w:tcPr>
            </w:tcPrChange>
          </w:tcPr>
          <w:p w14:paraId="7794845B" w14:textId="10CEFE8D" w:rsidR="007455F4" w:rsidRPr="007455F4" w:rsidDel="00D02FEB" w:rsidRDefault="007455F4" w:rsidP="007455F4">
            <w:pPr>
              <w:pStyle w:val="Compact"/>
              <w:rPr>
                <w:del w:id="810" w:author="Zach Nixon" w:date="2017-06-08T10:20:00Z"/>
                <w:sz w:val="20"/>
                <w:szCs w:val="20"/>
              </w:rPr>
            </w:pPr>
            <w:del w:id="811" w:author="Zach Nixon" w:date="2017-06-08T10:20:00Z">
              <w:r w:rsidRPr="007455F4" w:rsidDel="00D02FEB">
                <w:rPr>
                  <w:sz w:val="20"/>
                  <w:szCs w:val="20"/>
                </w:rPr>
                <w:delText>Recommended cleanup</w:delText>
              </w:r>
            </w:del>
          </w:p>
        </w:tc>
        <w:tc>
          <w:tcPr>
            <w:tcW w:w="854" w:type="pct"/>
            <w:tcPrChange w:id="812" w:author="Zach Nixon" w:date="2017-06-08T10:20:00Z">
              <w:tcPr>
                <w:tcW w:w="860" w:type="pct"/>
              </w:tcPr>
            </w:tcPrChange>
          </w:tcPr>
          <w:p w14:paraId="17A68608" w14:textId="700826AF" w:rsidR="007455F4" w:rsidRPr="007455F4" w:rsidDel="00D02FEB" w:rsidRDefault="007455F4" w:rsidP="007455F4">
            <w:pPr>
              <w:pStyle w:val="Compact"/>
              <w:rPr>
                <w:del w:id="813" w:author="Zach Nixon" w:date="2017-06-08T10:20:00Z"/>
                <w:sz w:val="20"/>
                <w:szCs w:val="20"/>
              </w:rPr>
            </w:pPr>
            <w:del w:id="814" w:author="Zach Nixon" w:date="2017-06-08T10:20:00Z">
              <w:r w:rsidRPr="007455F4" w:rsidDel="00D02FEB">
                <w:rPr>
                  <w:sz w:val="20"/>
                  <w:szCs w:val="20"/>
                </w:rPr>
                <w:delText>STR_CLEANR</w:delText>
              </w:r>
            </w:del>
          </w:p>
        </w:tc>
        <w:tc>
          <w:tcPr>
            <w:tcW w:w="0" w:type="auto"/>
            <w:tcPrChange w:id="815" w:author="Zach Nixon" w:date="2017-06-08T10:20:00Z">
              <w:tcPr>
                <w:tcW w:w="0" w:type="auto"/>
              </w:tcPr>
            </w:tcPrChange>
          </w:tcPr>
          <w:p w14:paraId="6A7094D4" w14:textId="03C10203" w:rsidR="007455F4" w:rsidRPr="007455F4" w:rsidDel="00D02FEB" w:rsidRDefault="007455F4" w:rsidP="007455F4">
            <w:pPr>
              <w:pStyle w:val="Compact"/>
              <w:rPr>
                <w:del w:id="816" w:author="Zach Nixon" w:date="2017-06-08T10:20:00Z"/>
                <w:sz w:val="20"/>
                <w:szCs w:val="20"/>
              </w:rPr>
            </w:pPr>
            <w:del w:id="817" w:author="Zach Nixon" w:date="2017-06-08T10:20:00Z">
              <w:r w:rsidRPr="007455F4" w:rsidDel="00D02FEB">
                <w:rPr>
                  <w:sz w:val="20"/>
                  <w:szCs w:val="20"/>
                </w:rPr>
                <w:delText>Text</w:delText>
              </w:r>
            </w:del>
          </w:p>
        </w:tc>
        <w:tc>
          <w:tcPr>
            <w:tcW w:w="0" w:type="auto"/>
            <w:tcPrChange w:id="818" w:author="Zach Nixon" w:date="2017-06-08T10:20:00Z">
              <w:tcPr>
                <w:tcW w:w="0" w:type="auto"/>
              </w:tcPr>
            </w:tcPrChange>
          </w:tcPr>
          <w:p w14:paraId="7C0A847E" w14:textId="1E76D913" w:rsidR="007455F4" w:rsidRPr="007455F4" w:rsidDel="00D02FEB" w:rsidRDefault="007455F4" w:rsidP="007455F4">
            <w:pPr>
              <w:pStyle w:val="Compact"/>
              <w:rPr>
                <w:del w:id="819" w:author="Zach Nixon" w:date="2017-06-08T10:20:00Z"/>
                <w:sz w:val="20"/>
                <w:szCs w:val="20"/>
              </w:rPr>
            </w:pPr>
            <w:del w:id="820" w:author="Zach Nixon" w:date="2017-06-08T10:20:00Z">
              <w:r w:rsidRPr="007455F4" w:rsidDel="00D02FEB">
                <w:rPr>
                  <w:sz w:val="20"/>
                  <w:szCs w:val="20"/>
                </w:rPr>
                <w:delText>Unstructured text</w:delText>
              </w:r>
            </w:del>
          </w:p>
        </w:tc>
      </w:tr>
      <w:tr w:rsidR="007455F4" w:rsidRPr="007455F4" w:rsidDel="00D02FEB" w14:paraId="2AB06BC1" w14:textId="016793D6" w:rsidTr="00D02FEB">
        <w:trPr>
          <w:cantSplit/>
          <w:del w:id="821" w:author="Zach Nixon" w:date="2017-06-08T10:20:00Z"/>
          <w:trPrChange w:id="822" w:author="Zach Nixon" w:date="2017-06-08T10:20:00Z">
            <w:trPr>
              <w:cantSplit/>
            </w:trPr>
          </w:trPrChange>
        </w:trPr>
        <w:tc>
          <w:tcPr>
            <w:tcW w:w="982" w:type="pct"/>
            <w:tcPrChange w:id="823" w:author="Zach Nixon" w:date="2017-06-08T10:20:00Z">
              <w:tcPr>
                <w:tcW w:w="959" w:type="pct"/>
              </w:tcPr>
            </w:tcPrChange>
          </w:tcPr>
          <w:p w14:paraId="56DC92CE" w14:textId="52A38EA8" w:rsidR="007455F4" w:rsidRPr="007455F4" w:rsidDel="00D02FEB" w:rsidRDefault="007455F4" w:rsidP="007455F4">
            <w:pPr>
              <w:pStyle w:val="Compact"/>
              <w:rPr>
                <w:del w:id="824" w:author="Zach Nixon" w:date="2017-06-08T10:20:00Z"/>
                <w:sz w:val="20"/>
                <w:szCs w:val="20"/>
              </w:rPr>
            </w:pPr>
            <w:del w:id="825" w:author="Zach Nixon" w:date="2017-06-08T10:20:00Z">
              <w:r w:rsidRPr="007455F4" w:rsidDel="00D02FEB">
                <w:rPr>
                  <w:sz w:val="20"/>
                  <w:szCs w:val="20"/>
                </w:rPr>
                <w:delText>Staging / Logistics Constraints</w:delText>
              </w:r>
            </w:del>
          </w:p>
        </w:tc>
        <w:tc>
          <w:tcPr>
            <w:tcW w:w="1065" w:type="pct"/>
            <w:tcPrChange w:id="826" w:author="Zach Nixon" w:date="2017-06-08T10:20:00Z">
              <w:tcPr>
                <w:tcW w:w="1071" w:type="pct"/>
              </w:tcPr>
            </w:tcPrChange>
          </w:tcPr>
          <w:p w14:paraId="66F8CCCA" w14:textId="2F87DB2E" w:rsidR="007455F4" w:rsidRPr="007455F4" w:rsidDel="00D02FEB" w:rsidRDefault="007455F4" w:rsidP="007455F4">
            <w:pPr>
              <w:pStyle w:val="Compact"/>
              <w:rPr>
                <w:del w:id="827" w:author="Zach Nixon" w:date="2017-06-08T10:20:00Z"/>
                <w:sz w:val="20"/>
                <w:szCs w:val="20"/>
              </w:rPr>
            </w:pPr>
            <w:del w:id="828" w:author="Zach Nixon" w:date="2017-06-08T10:20:00Z">
              <w:r w:rsidRPr="007455F4" w:rsidDel="00D02FEB">
                <w:rPr>
                  <w:sz w:val="20"/>
                  <w:szCs w:val="20"/>
                </w:rPr>
                <w:delText>Staging or logistical concerns or waste disposal issues</w:delText>
              </w:r>
            </w:del>
          </w:p>
        </w:tc>
        <w:tc>
          <w:tcPr>
            <w:tcW w:w="854" w:type="pct"/>
            <w:tcPrChange w:id="829" w:author="Zach Nixon" w:date="2017-06-08T10:20:00Z">
              <w:tcPr>
                <w:tcW w:w="860" w:type="pct"/>
              </w:tcPr>
            </w:tcPrChange>
          </w:tcPr>
          <w:p w14:paraId="71D5470F" w14:textId="09F0349A" w:rsidR="007455F4" w:rsidRPr="007455F4" w:rsidDel="00D02FEB" w:rsidRDefault="007455F4" w:rsidP="007455F4">
            <w:pPr>
              <w:pStyle w:val="Compact"/>
              <w:rPr>
                <w:del w:id="830" w:author="Zach Nixon" w:date="2017-06-08T10:20:00Z"/>
                <w:sz w:val="20"/>
                <w:szCs w:val="20"/>
              </w:rPr>
            </w:pPr>
            <w:del w:id="831" w:author="Zach Nixon" w:date="2017-06-08T10:20:00Z">
              <w:r w:rsidRPr="007455F4" w:rsidDel="00D02FEB">
                <w:rPr>
                  <w:sz w:val="20"/>
                  <w:szCs w:val="20"/>
                </w:rPr>
                <w:delText>STR_STAGE</w:delText>
              </w:r>
            </w:del>
          </w:p>
        </w:tc>
        <w:tc>
          <w:tcPr>
            <w:tcW w:w="0" w:type="auto"/>
            <w:tcPrChange w:id="832" w:author="Zach Nixon" w:date="2017-06-08T10:20:00Z">
              <w:tcPr>
                <w:tcW w:w="0" w:type="auto"/>
              </w:tcPr>
            </w:tcPrChange>
          </w:tcPr>
          <w:p w14:paraId="1E13F6F3" w14:textId="5F1EB6F5" w:rsidR="007455F4" w:rsidRPr="007455F4" w:rsidDel="00D02FEB" w:rsidRDefault="007455F4" w:rsidP="007455F4">
            <w:pPr>
              <w:pStyle w:val="Compact"/>
              <w:rPr>
                <w:del w:id="833" w:author="Zach Nixon" w:date="2017-06-08T10:20:00Z"/>
                <w:sz w:val="20"/>
                <w:szCs w:val="20"/>
              </w:rPr>
            </w:pPr>
            <w:del w:id="834" w:author="Zach Nixon" w:date="2017-06-08T10:20:00Z">
              <w:r w:rsidRPr="007455F4" w:rsidDel="00D02FEB">
                <w:rPr>
                  <w:sz w:val="20"/>
                  <w:szCs w:val="20"/>
                </w:rPr>
                <w:delText>Text</w:delText>
              </w:r>
            </w:del>
          </w:p>
        </w:tc>
        <w:tc>
          <w:tcPr>
            <w:tcW w:w="0" w:type="auto"/>
            <w:tcPrChange w:id="835" w:author="Zach Nixon" w:date="2017-06-08T10:20:00Z">
              <w:tcPr>
                <w:tcW w:w="0" w:type="auto"/>
              </w:tcPr>
            </w:tcPrChange>
          </w:tcPr>
          <w:p w14:paraId="7EF57C59" w14:textId="385DCBFE" w:rsidR="007455F4" w:rsidRPr="007455F4" w:rsidDel="00D02FEB" w:rsidRDefault="007455F4" w:rsidP="007455F4">
            <w:pPr>
              <w:pStyle w:val="Compact"/>
              <w:rPr>
                <w:del w:id="836" w:author="Zach Nixon" w:date="2017-06-08T10:20:00Z"/>
                <w:sz w:val="20"/>
                <w:szCs w:val="20"/>
              </w:rPr>
            </w:pPr>
            <w:del w:id="837" w:author="Zach Nixon" w:date="2017-06-08T10:20:00Z">
              <w:r w:rsidRPr="007455F4" w:rsidDel="00D02FEB">
                <w:rPr>
                  <w:sz w:val="20"/>
                  <w:szCs w:val="20"/>
                </w:rPr>
                <w:delText>Unstructured text</w:delText>
              </w:r>
            </w:del>
          </w:p>
        </w:tc>
      </w:tr>
      <w:tr w:rsidR="007455F4" w:rsidRPr="007455F4" w:rsidDel="00D02FEB" w14:paraId="380DD070" w14:textId="74A03F61" w:rsidTr="00D02FEB">
        <w:trPr>
          <w:cantSplit/>
          <w:del w:id="838" w:author="Zach Nixon" w:date="2017-06-08T10:20:00Z"/>
          <w:trPrChange w:id="839" w:author="Zach Nixon" w:date="2017-06-08T10:20:00Z">
            <w:trPr>
              <w:cantSplit/>
            </w:trPr>
          </w:trPrChange>
        </w:trPr>
        <w:tc>
          <w:tcPr>
            <w:tcW w:w="982" w:type="pct"/>
            <w:tcPrChange w:id="840" w:author="Zach Nixon" w:date="2017-06-08T10:20:00Z">
              <w:tcPr>
                <w:tcW w:w="959" w:type="pct"/>
              </w:tcPr>
            </w:tcPrChange>
          </w:tcPr>
          <w:p w14:paraId="4D2283AF" w14:textId="7D9F33EF" w:rsidR="007455F4" w:rsidRPr="007455F4" w:rsidDel="00D02FEB" w:rsidRDefault="007455F4" w:rsidP="007455F4">
            <w:pPr>
              <w:pStyle w:val="Compact"/>
              <w:rPr>
                <w:del w:id="841" w:author="Zach Nixon" w:date="2017-06-08T10:20:00Z"/>
                <w:sz w:val="20"/>
                <w:szCs w:val="20"/>
              </w:rPr>
            </w:pPr>
            <w:del w:id="842" w:author="Zach Nixon" w:date="2017-06-08T10:20:00Z">
              <w:r w:rsidRPr="007455F4" w:rsidDel="00D02FEB">
                <w:rPr>
                  <w:sz w:val="20"/>
                  <w:szCs w:val="20"/>
                </w:rPr>
                <w:delText>Ecological Concerns</w:delText>
              </w:r>
            </w:del>
          </w:p>
        </w:tc>
        <w:tc>
          <w:tcPr>
            <w:tcW w:w="1065" w:type="pct"/>
            <w:tcPrChange w:id="843" w:author="Zach Nixon" w:date="2017-06-08T10:20:00Z">
              <w:tcPr>
                <w:tcW w:w="1071" w:type="pct"/>
              </w:tcPr>
            </w:tcPrChange>
          </w:tcPr>
          <w:p w14:paraId="4022AFBC" w14:textId="5F9844B2" w:rsidR="007455F4" w:rsidRPr="007455F4" w:rsidDel="00D02FEB" w:rsidRDefault="007455F4" w:rsidP="007455F4">
            <w:pPr>
              <w:pStyle w:val="Compact"/>
              <w:rPr>
                <w:del w:id="844" w:author="Zach Nixon" w:date="2017-06-08T10:20:00Z"/>
                <w:sz w:val="20"/>
                <w:szCs w:val="20"/>
              </w:rPr>
            </w:pPr>
            <w:del w:id="845" w:author="Zach Nixon" w:date="2017-06-08T10:20:00Z">
              <w:r w:rsidRPr="007455F4" w:rsidDel="00D02FEB">
                <w:rPr>
                  <w:sz w:val="20"/>
                  <w:szCs w:val="20"/>
                </w:rPr>
                <w:delText>Ecological concerns for recommended cleanup</w:delText>
              </w:r>
            </w:del>
          </w:p>
        </w:tc>
        <w:tc>
          <w:tcPr>
            <w:tcW w:w="854" w:type="pct"/>
            <w:tcPrChange w:id="846" w:author="Zach Nixon" w:date="2017-06-08T10:20:00Z">
              <w:tcPr>
                <w:tcW w:w="860" w:type="pct"/>
              </w:tcPr>
            </w:tcPrChange>
          </w:tcPr>
          <w:p w14:paraId="0DBC8D00" w14:textId="6F904331" w:rsidR="007455F4" w:rsidRPr="007455F4" w:rsidDel="00D02FEB" w:rsidRDefault="007455F4" w:rsidP="007455F4">
            <w:pPr>
              <w:pStyle w:val="Compact"/>
              <w:rPr>
                <w:del w:id="847" w:author="Zach Nixon" w:date="2017-06-08T10:20:00Z"/>
                <w:sz w:val="20"/>
                <w:szCs w:val="20"/>
              </w:rPr>
            </w:pPr>
            <w:del w:id="848" w:author="Zach Nixon" w:date="2017-06-08T10:20:00Z">
              <w:r w:rsidRPr="007455F4" w:rsidDel="00D02FEB">
                <w:rPr>
                  <w:sz w:val="20"/>
                  <w:szCs w:val="20"/>
                </w:rPr>
                <w:delText>STR_ECOL</w:delText>
              </w:r>
            </w:del>
          </w:p>
        </w:tc>
        <w:tc>
          <w:tcPr>
            <w:tcW w:w="0" w:type="auto"/>
            <w:tcPrChange w:id="849" w:author="Zach Nixon" w:date="2017-06-08T10:20:00Z">
              <w:tcPr>
                <w:tcW w:w="0" w:type="auto"/>
              </w:tcPr>
            </w:tcPrChange>
          </w:tcPr>
          <w:p w14:paraId="1579FA57" w14:textId="0C6EA989" w:rsidR="007455F4" w:rsidRPr="007455F4" w:rsidDel="00D02FEB" w:rsidRDefault="007455F4" w:rsidP="007455F4">
            <w:pPr>
              <w:pStyle w:val="Compact"/>
              <w:rPr>
                <w:del w:id="850" w:author="Zach Nixon" w:date="2017-06-08T10:20:00Z"/>
                <w:sz w:val="20"/>
                <w:szCs w:val="20"/>
              </w:rPr>
            </w:pPr>
            <w:del w:id="851" w:author="Zach Nixon" w:date="2017-06-08T10:20:00Z">
              <w:r w:rsidRPr="007455F4" w:rsidDel="00D02FEB">
                <w:rPr>
                  <w:sz w:val="20"/>
                  <w:szCs w:val="20"/>
                </w:rPr>
                <w:delText>Text</w:delText>
              </w:r>
            </w:del>
          </w:p>
        </w:tc>
        <w:tc>
          <w:tcPr>
            <w:tcW w:w="0" w:type="auto"/>
            <w:tcPrChange w:id="852" w:author="Zach Nixon" w:date="2017-06-08T10:20:00Z">
              <w:tcPr>
                <w:tcW w:w="0" w:type="auto"/>
              </w:tcPr>
            </w:tcPrChange>
          </w:tcPr>
          <w:p w14:paraId="03859E12" w14:textId="0C6AB4A1" w:rsidR="007455F4" w:rsidRPr="007455F4" w:rsidDel="00D02FEB" w:rsidRDefault="007455F4" w:rsidP="007455F4">
            <w:pPr>
              <w:pStyle w:val="Compact"/>
              <w:rPr>
                <w:del w:id="853" w:author="Zach Nixon" w:date="2017-06-08T10:20:00Z"/>
                <w:sz w:val="20"/>
                <w:szCs w:val="20"/>
              </w:rPr>
            </w:pPr>
            <w:del w:id="854" w:author="Zach Nixon" w:date="2017-06-08T10:20:00Z">
              <w:r w:rsidRPr="007455F4" w:rsidDel="00D02FEB">
                <w:rPr>
                  <w:sz w:val="20"/>
                  <w:szCs w:val="20"/>
                </w:rPr>
                <w:delText>Unstructured text</w:delText>
              </w:r>
            </w:del>
          </w:p>
        </w:tc>
      </w:tr>
      <w:tr w:rsidR="007455F4" w:rsidRPr="007455F4" w:rsidDel="00D02FEB" w14:paraId="66CB7DBF" w14:textId="3655DFB4" w:rsidTr="00D02FEB">
        <w:trPr>
          <w:cantSplit/>
          <w:del w:id="855" w:author="Zach Nixon" w:date="2017-06-08T10:20:00Z"/>
          <w:trPrChange w:id="856" w:author="Zach Nixon" w:date="2017-06-08T10:20:00Z">
            <w:trPr>
              <w:cantSplit/>
            </w:trPr>
          </w:trPrChange>
        </w:trPr>
        <w:tc>
          <w:tcPr>
            <w:tcW w:w="982" w:type="pct"/>
            <w:tcPrChange w:id="857" w:author="Zach Nixon" w:date="2017-06-08T10:20:00Z">
              <w:tcPr>
                <w:tcW w:w="959" w:type="pct"/>
              </w:tcPr>
            </w:tcPrChange>
          </w:tcPr>
          <w:p w14:paraId="05021F80" w14:textId="42AC6399" w:rsidR="007455F4" w:rsidRPr="007455F4" w:rsidDel="00D02FEB" w:rsidRDefault="007455F4" w:rsidP="007455F4">
            <w:pPr>
              <w:pStyle w:val="Compact"/>
              <w:rPr>
                <w:del w:id="858" w:author="Zach Nixon" w:date="2017-06-08T10:20:00Z"/>
                <w:sz w:val="20"/>
                <w:szCs w:val="20"/>
              </w:rPr>
            </w:pPr>
            <w:del w:id="859" w:author="Zach Nixon" w:date="2017-06-08T10:20:00Z">
              <w:r w:rsidRPr="007455F4" w:rsidDel="00D02FEB">
                <w:rPr>
                  <w:sz w:val="20"/>
                  <w:szCs w:val="20"/>
                </w:rPr>
                <w:delText>Cultural/Historical Concerns</w:delText>
              </w:r>
            </w:del>
          </w:p>
        </w:tc>
        <w:tc>
          <w:tcPr>
            <w:tcW w:w="1065" w:type="pct"/>
            <w:tcPrChange w:id="860" w:author="Zach Nixon" w:date="2017-06-08T10:20:00Z">
              <w:tcPr>
                <w:tcW w:w="1071" w:type="pct"/>
              </w:tcPr>
            </w:tcPrChange>
          </w:tcPr>
          <w:p w14:paraId="3D7F1790" w14:textId="6A75CC0E" w:rsidR="007455F4" w:rsidRPr="007455F4" w:rsidDel="00D02FEB" w:rsidRDefault="007455F4" w:rsidP="007455F4">
            <w:pPr>
              <w:pStyle w:val="Compact"/>
              <w:rPr>
                <w:del w:id="861" w:author="Zach Nixon" w:date="2017-06-08T10:20:00Z"/>
                <w:sz w:val="20"/>
                <w:szCs w:val="20"/>
              </w:rPr>
            </w:pPr>
            <w:del w:id="862" w:author="Zach Nixon" w:date="2017-06-08T10:20:00Z">
              <w:r w:rsidRPr="007455F4" w:rsidDel="00D02FEB">
                <w:rPr>
                  <w:sz w:val="20"/>
                  <w:szCs w:val="20"/>
                </w:rPr>
                <w:delText>Cultural/Historical concerns for recommended cleanup</w:delText>
              </w:r>
            </w:del>
          </w:p>
        </w:tc>
        <w:tc>
          <w:tcPr>
            <w:tcW w:w="854" w:type="pct"/>
            <w:tcPrChange w:id="863" w:author="Zach Nixon" w:date="2017-06-08T10:20:00Z">
              <w:tcPr>
                <w:tcW w:w="860" w:type="pct"/>
              </w:tcPr>
            </w:tcPrChange>
          </w:tcPr>
          <w:p w14:paraId="4FB7D3A4" w14:textId="6E8013C5" w:rsidR="007455F4" w:rsidRPr="007455F4" w:rsidDel="00D02FEB" w:rsidRDefault="007455F4" w:rsidP="007455F4">
            <w:pPr>
              <w:pStyle w:val="Compact"/>
              <w:rPr>
                <w:del w:id="864" w:author="Zach Nixon" w:date="2017-06-08T10:20:00Z"/>
                <w:sz w:val="20"/>
                <w:szCs w:val="20"/>
              </w:rPr>
            </w:pPr>
            <w:del w:id="865" w:author="Zach Nixon" w:date="2017-06-08T10:20:00Z">
              <w:r w:rsidRPr="007455F4" w:rsidDel="00D02FEB">
                <w:rPr>
                  <w:sz w:val="20"/>
                  <w:szCs w:val="20"/>
                </w:rPr>
                <w:delText>STR_CULT</w:delText>
              </w:r>
            </w:del>
          </w:p>
        </w:tc>
        <w:tc>
          <w:tcPr>
            <w:tcW w:w="0" w:type="auto"/>
            <w:tcPrChange w:id="866" w:author="Zach Nixon" w:date="2017-06-08T10:20:00Z">
              <w:tcPr>
                <w:tcW w:w="0" w:type="auto"/>
              </w:tcPr>
            </w:tcPrChange>
          </w:tcPr>
          <w:p w14:paraId="5A3F1CBC" w14:textId="4283589D" w:rsidR="007455F4" w:rsidRPr="007455F4" w:rsidDel="00D02FEB" w:rsidRDefault="007455F4" w:rsidP="007455F4">
            <w:pPr>
              <w:pStyle w:val="Compact"/>
              <w:rPr>
                <w:del w:id="867" w:author="Zach Nixon" w:date="2017-06-08T10:20:00Z"/>
                <w:sz w:val="20"/>
                <w:szCs w:val="20"/>
              </w:rPr>
            </w:pPr>
            <w:del w:id="868" w:author="Zach Nixon" w:date="2017-06-08T10:20:00Z">
              <w:r w:rsidRPr="007455F4" w:rsidDel="00D02FEB">
                <w:rPr>
                  <w:sz w:val="20"/>
                  <w:szCs w:val="20"/>
                </w:rPr>
                <w:delText>Text</w:delText>
              </w:r>
            </w:del>
          </w:p>
        </w:tc>
        <w:tc>
          <w:tcPr>
            <w:tcW w:w="0" w:type="auto"/>
            <w:tcPrChange w:id="869" w:author="Zach Nixon" w:date="2017-06-08T10:20:00Z">
              <w:tcPr>
                <w:tcW w:w="0" w:type="auto"/>
              </w:tcPr>
            </w:tcPrChange>
          </w:tcPr>
          <w:p w14:paraId="423E3030" w14:textId="43EB562D" w:rsidR="007455F4" w:rsidRPr="007455F4" w:rsidDel="00D02FEB" w:rsidRDefault="007455F4" w:rsidP="007455F4">
            <w:pPr>
              <w:pStyle w:val="Compact"/>
              <w:rPr>
                <w:del w:id="870" w:author="Zach Nixon" w:date="2017-06-08T10:20:00Z"/>
                <w:sz w:val="20"/>
                <w:szCs w:val="20"/>
              </w:rPr>
            </w:pPr>
            <w:del w:id="871" w:author="Zach Nixon" w:date="2017-06-08T10:20:00Z">
              <w:r w:rsidRPr="007455F4" w:rsidDel="00D02FEB">
                <w:rPr>
                  <w:sz w:val="20"/>
                  <w:szCs w:val="20"/>
                </w:rPr>
                <w:delText>Unstructured text</w:delText>
              </w:r>
            </w:del>
          </w:p>
        </w:tc>
      </w:tr>
      <w:tr w:rsidR="007455F4" w:rsidRPr="007455F4" w:rsidDel="00D02FEB" w14:paraId="076B875B" w14:textId="4E77468C" w:rsidTr="00D02FEB">
        <w:trPr>
          <w:cantSplit/>
          <w:del w:id="872" w:author="Zach Nixon" w:date="2017-06-08T10:20:00Z"/>
          <w:trPrChange w:id="873" w:author="Zach Nixon" w:date="2017-06-08T10:20:00Z">
            <w:trPr>
              <w:cantSplit/>
            </w:trPr>
          </w:trPrChange>
        </w:trPr>
        <w:tc>
          <w:tcPr>
            <w:tcW w:w="982" w:type="pct"/>
            <w:tcPrChange w:id="874" w:author="Zach Nixon" w:date="2017-06-08T10:20:00Z">
              <w:tcPr>
                <w:tcW w:w="959" w:type="pct"/>
              </w:tcPr>
            </w:tcPrChange>
          </w:tcPr>
          <w:p w14:paraId="27A40033" w14:textId="1773D0B0" w:rsidR="007455F4" w:rsidRPr="007455F4" w:rsidDel="00D02FEB" w:rsidRDefault="007455F4" w:rsidP="007455F4">
            <w:pPr>
              <w:pStyle w:val="Compact"/>
              <w:rPr>
                <w:del w:id="875" w:author="Zach Nixon" w:date="2017-06-08T10:20:00Z"/>
                <w:sz w:val="20"/>
                <w:szCs w:val="20"/>
              </w:rPr>
            </w:pPr>
            <w:del w:id="876" w:author="Zach Nixon" w:date="2017-06-08T10:20:00Z">
              <w:r w:rsidRPr="007455F4" w:rsidDel="00D02FEB">
                <w:rPr>
                  <w:sz w:val="20"/>
                  <w:szCs w:val="20"/>
                </w:rPr>
                <w:delText>Safety Concerns</w:delText>
              </w:r>
            </w:del>
          </w:p>
        </w:tc>
        <w:tc>
          <w:tcPr>
            <w:tcW w:w="1065" w:type="pct"/>
            <w:tcPrChange w:id="877" w:author="Zach Nixon" w:date="2017-06-08T10:20:00Z">
              <w:tcPr>
                <w:tcW w:w="1071" w:type="pct"/>
              </w:tcPr>
            </w:tcPrChange>
          </w:tcPr>
          <w:p w14:paraId="59A86903" w14:textId="5119B0AD" w:rsidR="007455F4" w:rsidRPr="007455F4" w:rsidDel="00D02FEB" w:rsidRDefault="007455F4" w:rsidP="007455F4">
            <w:pPr>
              <w:pStyle w:val="Compact"/>
              <w:rPr>
                <w:del w:id="878" w:author="Zach Nixon" w:date="2017-06-08T10:20:00Z"/>
                <w:sz w:val="20"/>
                <w:szCs w:val="20"/>
              </w:rPr>
            </w:pPr>
            <w:del w:id="879" w:author="Zach Nixon" w:date="2017-06-08T10:20:00Z">
              <w:r w:rsidRPr="007455F4" w:rsidDel="00D02FEB">
                <w:rPr>
                  <w:sz w:val="20"/>
                  <w:szCs w:val="20"/>
                </w:rPr>
                <w:delText>Safety concerns for recommended cleanup</w:delText>
              </w:r>
            </w:del>
          </w:p>
        </w:tc>
        <w:tc>
          <w:tcPr>
            <w:tcW w:w="854" w:type="pct"/>
            <w:tcPrChange w:id="880" w:author="Zach Nixon" w:date="2017-06-08T10:20:00Z">
              <w:tcPr>
                <w:tcW w:w="860" w:type="pct"/>
              </w:tcPr>
            </w:tcPrChange>
          </w:tcPr>
          <w:p w14:paraId="2CD172AE" w14:textId="619BB44A" w:rsidR="007455F4" w:rsidRPr="007455F4" w:rsidDel="00D02FEB" w:rsidRDefault="007455F4" w:rsidP="007455F4">
            <w:pPr>
              <w:pStyle w:val="Compact"/>
              <w:rPr>
                <w:del w:id="881" w:author="Zach Nixon" w:date="2017-06-08T10:20:00Z"/>
                <w:sz w:val="20"/>
                <w:szCs w:val="20"/>
              </w:rPr>
            </w:pPr>
            <w:del w:id="882" w:author="Zach Nixon" w:date="2017-06-08T10:20:00Z">
              <w:r w:rsidRPr="007455F4" w:rsidDel="00D02FEB">
                <w:rPr>
                  <w:sz w:val="20"/>
                  <w:szCs w:val="20"/>
                </w:rPr>
                <w:delText>STR_SFTY</w:delText>
              </w:r>
            </w:del>
          </w:p>
        </w:tc>
        <w:tc>
          <w:tcPr>
            <w:tcW w:w="0" w:type="auto"/>
            <w:tcPrChange w:id="883" w:author="Zach Nixon" w:date="2017-06-08T10:20:00Z">
              <w:tcPr>
                <w:tcW w:w="0" w:type="auto"/>
              </w:tcPr>
            </w:tcPrChange>
          </w:tcPr>
          <w:p w14:paraId="7A2947D6" w14:textId="2D6053C0" w:rsidR="007455F4" w:rsidRPr="007455F4" w:rsidDel="00D02FEB" w:rsidRDefault="007455F4" w:rsidP="007455F4">
            <w:pPr>
              <w:pStyle w:val="Compact"/>
              <w:rPr>
                <w:del w:id="884" w:author="Zach Nixon" w:date="2017-06-08T10:20:00Z"/>
                <w:sz w:val="20"/>
                <w:szCs w:val="20"/>
              </w:rPr>
            </w:pPr>
            <w:del w:id="885" w:author="Zach Nixon" w:date="2017-06-08T10:20:00Z">
              <w:r w:rsidRPr="007455F4" w:rsidDel="00D02FEB">
                <w:rPr>
                  <w:sz w:val="20"/>
                  <w:szCs w:val="20"/>
                </w:rPr>
                <w:delText>Text</w:delText>
              </w:r>
            </w:del>
          </w:p>
        </w:tc>
        <w:tc>
          <w:tcPr>
            <w:tcW w:w="0" w:type="auto"/>
            <w:tcPrChange w:id="886" w:author="Zach Nixon" w:date="2017-06-08T10:20:00Z">
              <w:tcPr>
                <w:tcW w:w="0" w:type="auto"/>
              </w:tcPr>
            </w:tcPrChange>
          </w:tcPr>
          <w:p w14:paraId="1CB5D9A6" w14:textId="6379B08F" w:rsidR="007455F4" w:rsidRPr="007455F4" w:rsidDel="00D02FEB" w:rsidRDefault="007455F4" w:rsidP="007455F4">
            <w:pPr>
              <w:pStyle w:val="Compact"/>
              <w:rPr>
                <w:del w:id="887" w:author="Zach Nixon" w:date="2017-06-08T10:20:00Z"/>
                <w:sz w:val="20"/>
                <w:szCs w:val="20"/>
              </w:rPr>
            </w:pPr>
            <w:del w:id="888" w:author="Zach Nixon" w:date="2017-06-08T10:20:00Z">
              <w:r w:rsidRPr="007455F4" w:rsidDel="00D02FEB">
                <w:rPr>
                  <w:sz w:val="20"/>
                  <w:szCs w:val="20"/>
                </w:rPr>
                <w:delText>Unstructured text</w:delText>
              </w:r>
            </w:del>
          </w:p>
        </w:tc>
      </w:tr>
    </w:tbl>
    <w:p w14:paraId="43345D90" w14:textId="77777777" w:rsidR="003A29B7" w:rsidRDefault="003A29B7">
      <w:pPr>
        <w:pStyle w:val="Heading2"/>
      </w:pPr>
      <w:bookmarkStart w:id="889" w:name="logical-relationships"/>
      <w:bookmarkEnd w:id="889"/>
    </w:p>
    <w:p w14:paraId="4055BD7D" w14:textId="13AE1E38" w:rsidR="00BA3010" w:rsidRDefault="003526E3" w:rsidP="00587A20">
      <w:pPr>
        <w:pStyle w:val="Heading2"/>
        <w:rPr>
          <w:ins w:id="890" w:author="Zach Nixon" w:date="2017-06-08T10:13:00Z"/>
        </w:rPr>
      </w:pPr>
      <w:ins w:id="891" w:author="Zach Nixon" w:date="2017-06-08T10:29:00Z">
        <w:r>
          <w:t xml:space="preserve">6. </w:t>
        </w:r>
      </w:ins>
      <w:ins w:id="892" w:author="Zach Nixon" w:date="2017-06-08T10:13:00Z">
        <w:r w:rsidR="00BA3010">
          <w:t>Data Interchange File Formats and Naming Conventions</w:t>
        </w:r>
      </w:ins>
    </w:p>
    <w:p w14:paraId="001AA9C0" w14:textId="54DC0602" w:rsidR="00D02FEB" w:rsidRDefault="00D02FEB" w:rsidP="00D02FEB">
      <w:pPr>
        <w:rPr>
          <w:ins w:id="893" w:author="Zach Nixon" w:date="2017-06-08T10:13:00Z"/>
        </w:rPr>
      </w:pPr>
      <w:ins w:id="894" w:author="Zach Nixon" w:date="2017-06-08T10:13:00Z">
        <w:r>
          <w:t>This standard requires that all compliant spatial and associated tabular data</w:t>
        </w:r>
        <w:r>
          <w:t>, regardless of</w:t>
        </w:r>
      </w:ins>
      <w:ins w:id="895" w:author="Zach Nixon" w:date="2017-06-08T10:14:00Z">
        <w:r>
          <w:t xml:space="preserve"> file formats and structures used to</w:t>
        </w:r>
      </w:ins>
      <w:ins w:id="896" w:author="Zach Nixon" w:date="2017-06-08T10:13:00Z">
        <w:r>
          <w:t xml:space="preserve"> store or </w:t>
        </w:r>
      </w:ins>
      <w:ins w:id="897" w:author="Zach Nixon" w:date="2017-06-08T10:14:00Z">
        <w:r>
          <w:t>manipulate</w:t>
        </w:r>
      </w:ins>
      <w:ins w:id="898" w:author="Zach Nixon" w:date="2017-06-08T10:13:00Z">
        <w:r>
          <w:t xml:space="preserve"> </w:t>
        </w:r>
      </w:ins>
      <w:ins w:id="899" w:author="Zach Nixon" w:date="2017-06-08T10:14:00Z">
        <w:r>
          <w:t>his data</w:t>
        </w:r>
      </w:ins>
      <w:ins w:id="900" w:author="Zach Nixon" w:date="2017-06-08T10:13:00Z">
        <w:r>
          <w:t>,</w:t>
        </w:r>
        <w:r>
          <w:t xml:space="preserve"> must be </w:t>
        </w:r>
      </w:ins>
      <w:ins w:id="901" w:author="Zach Nixon" w:date="2017-06-08T10:17:00Z">
        <w:r>
          <w:t>made available</w:t>
        </w:r>
      </w:ins>
      <w:ins w:id="902" w:author="Zach Nixon" w:date="2017-06-08T10:13:00Z">
        <w:r>
          <w:t xml:space="preserve"> in </w:t>
        </w:r>
      </w:ins>
      <w:ins w:id="903" w:author="Zach Nixon" w:date="2017-06-08T10:14:00Z">
        <w:r>
          <w:t>a limited set of</w:t>
        </w:r>
      </w:ins>
      <w:ins w:id="904" w:author="Zach Nixon" w:date="2017-06-08T10:13:00Z">
        <w:r>
          <w:t xml:space="preserve"> widespread and commonly used commercial</w:t>
        </w:r>
      </w:ins>
      <w:ins w:id="905" w:author="Zach Nixon" w:date="2017-06-08T10:15:00Z">
        <w:r>
          <w:t>,</w:t>
        </w:r>
      </w:ins>
      <w:ins w:id="906" w:author="Zach Nixon" w:date="2017-06-08T10:13:00Z">
        <w:r>
          <w:t xml:space="preserve"> or open-source, cross-platform format</w:t>
        </w:r>
      </w:ins>
      <w:ins w:id="907" w:author="Zach Nixon" w:date="2017-06-08T10:15:00Z">
        <w:r>
          <w:t>s</w:t>
        </w:r>
      </w:ins>
      <w:ins w:id="908" w:author="Zach Nixon" w:date="2017-06-08T10:13:00Z">
        <w:r>
          <w:t>. C</w:t>
        </w:r>
        <w:r>
          <w:t xml:space="preserve">ompliant data must be able to be readily and simply converted/exported to </w:t>
        </w:r>
      </w:ins>
      <w:ins w:id="909" w:author="Zach Nixon" w:date="2017-06-08T10:15:00Z">
        <w:r>
          <w:t>one of these</w:t>
        </w:r>
      </w:ins>
      <w:ins w:id="910" w:author="Zach Nixon" w:date="2017-06-08T10:13:00Z">
        <w:r>
          <w:t xml:space="preserve"> compliant file format to facilitate interchange.</w:t>
        </w:r>
      </w:ins>
    </w:p>
    <w:p w14:paraId="345349B7" w14:textId="77777777" w:rsidR="00BA3010" w:rsidRDefault="00BA3010" w:rsidP="00BA3010">
      <w:pPr>
        <w:rPr>
          <w:ins w:id="911" w:author="Zach Nixon" w:date="2017-06-08T10:13:00Z"/>
        </w:rPr>
      </w:pPr>
      <w:ins w:id="912" w:author="Zach Nixon" w:date="2017-06-08T10:13:00Z">
        <w:r>
          <w:t>To preserve flexibility required for storing data in different formats and manipulating data in different software packages, this standard does not specify explicit file names or formats. It is important however that file names follow a logical and documented naming convention. It is recommended that file names include an explicit date of generation. Further, file names should be compliant with the following criteria:</w:t>
        </w:r>
      </w:ins>
    </w:p>
    <w:p w14:paraId="7A3FBB22" w14:textId="77777777" w:rsidR="00BA3010" w:rsidRDefault="00BA3010" w:rsidP="00BA3010">
      <w:pPr>
        <w:pStyle w:val="Compact"/>
        <w:numPr>
          <w:ilvl w:val="0"/>
          <w:numId w:val="10"/>
        </w:numPr>
        <w:rPr>
          <w:ins w:id="913" w:author="Zach Nixon" w:date="2017-06-08T10:13:00Z"/>
        </w:rPr>
      </w:pPr>
      <w:ins w:id="914" w:author="Zach Nixon" w:date="2017-06-08T10:13:00Z">
        <w:r>
          <w:t>Should begin with alphabetical characters.</w:t>
        </w:r>
      </w:ins>
    </w:p>
    <w:p w14:paraId="79FAF664" w14:textId="77777777" w:rsidR="00BA3010" w:rsidRDefault="00BA3010" w:rsidP="00BA3010">
      <w:pPr>
        <w:pStyle w:val="Compact"/>
        <w:numPr>
          <w:ilvl w:val="0"/>
          <w:numId w:val="10"/>
        </w:numPr>
        <w:rPr>
          <w:ins w:id="915" w:author="Zach Nixon" w:date="2017-06-08T10:13:00Z"/>
        </w:rPr>
      </w:pPr>
      <w:ins w:id="916" w:author="Zach Nixon" w:date="2017-06-08T10:13:00Z">
        <w:r>
          <w:t>Should not include spaces, dashes, or special characters other than underscores.</w:t>
        </w:r>
      </w:ins>
    </w:p>
    <w:p w14:paraId="7B0D1EE4" w14:textId="4929EFAF" w:rsidR="00C03D5E" w:rsidRDefault="009A5FF9" w:rsidP="00BA3010">
      <w:pPr>
        <w:rPr>
          <w:ins w:id="917" w:author="Zach Nixon" w:date="2017-06-08T15:41:00Z"/>
        </w:rPr>
      </w:pPr>
      <w:ins w:id="918" w:author="Zach Nixon" w:date="2017-06-08T15:43:00Z">
        <w:r>
          <w:t>Standard compliant</w:t>
        </w:r>
      </w:ins>
      <w:ins w:id="919" w:author="Zach Nixon" w:date="2017-06-08T10:13:00Z">
        <w:r w:rsidR="00BA3010">
          <w:t xml:space="preserve"> data should </w:t>
        </w:r>
      </w:ins>
      <w:ins w:id="920" w:author="Zach Nixon" w:date="2017-06-08T10:16:00Z">
        <w:r w:rsidR="00D02FEB">
          <w:t>made available</w:t>
        </w:r>
      </w:ins>
      <w:ins w:id="921" w:author="Zach Nixon" w:date="2017-06-08T10:13:00Z">
        <w:r w:rsidR="00BA3010">
          <w:t xml:space="preserve"> </w:t>
        </w:r>
      </w:ins>
      <w:ins w:id="922" w:author="Zach Nixon" w:date="2017-06-08T15:44:00Z">
        <w:r>
          <w:t xml:space="preserve">as </w:t>
        </w:r>
      </w:ins>
      <w:ins w:id="923" w:author="Zach Nixon" w:date="2017-06-08T15:45:00Z">
        <w:r>
          <w:t xml:space="preserve">multiple </w:t>
        </w:r>
      </w:ins>
      <w:ins w:id="924" w:author="Zach Nixon" w:date="2017-06-08T10:13:00Z">
        <w:r w:rsidR="00BA3010">
          <w:t xml:space="preserve">ESRI </w:t>
        </w:r>
      </w:ins>
      <w:ins w:id="925" w:author="Zach Nixon" w:date="2017-06-08T15:44:00Z">
        <w:r>
          <w:t>s</w:t>
        </w:r>
      </w:ins>
      <w:ins w:id="926" w:author="Zach Nixon" w:date="2017-06-08T10:13:00Z">
        <w:r w:rsidR="00BA3010">
          <w:t>hapefile (.SHP)</w:t>
        </w:r>
      </w:ins>
      <w:ins w:id="927" w:author="Zach Nixon" w:date="2017-06-08T15:44:00Z">
        <w:r>
          <w:t xml:space="preserve"> and c</w:t>
        </w:r>
        <w:r>
          <w:t>omma-separated text (.CSV)</w:t>
        </w:r>
        <w:r>
          <w:t xml:space="preserve"> files.  All spatial data </w:t>
        </w:r>
      </w:ins>
      <w:ins w:id="928" w:author="Zach Nixon" w:date="2017-06-08T15:45:00Z">
        <w:r>
          <w:t xml:space="preserve">should be included as features in shapefiles. </w:t>
        </w:r>
      </w:ins>
      <w:ins w:id="929" w:author="Zach Nixon" w:date="2017-06-08T10:13:00Z">
        <w:r w:rsidR="00BA3010">
          <w:t>Tabular data</w:t>
        </w:r>
      </w:ins>
      <w:ins w:id="930" w:author="Zach Nixon" w:date="2017-06-08T10:16:00Z">
        <w:r w:rsidR="00D02FEB">
          <w:t>, if stored separately from spatial features,</w:t>
        </w:r>
      </w:ins>
      <w:ins w:id="931" w:author="Zach Nixon" w:date="2017-06-08T10:13:00Z">
        <w:r w:rsidR="00BA3010">
          <w:t xml:space="preserve"> should be </w:t>
        </w:r>
      </w:ins>
      <w:ins w:id="932" w:author="Zach Nixon" w:date="2017-06-08T10:16:00Z">
        <w:r w:rsidR="00D02FEB">
          <w:t>should made available</w:t>
        </w:r>
      </w:ins>
      <w:ins w:id="933" w:author="Zach Nixon" w:date="2017-06-08T10:13:00Z">
        <w:r w:rsidR="00BA3010">
          <w:t xml:space="preserve"> </w:t>
        </w:r>
      </w:ins>
      <w:ins w:id="934" w:author="Zach Nixon" w:date="2017-06-08T15:45:00Z">
        <w:r>
          <w:t xml:space="preserve">as </w:t>
        </w:r>
      </w:ins>
      <w:ins w:id="935" w:author="Zach Nixon" w:date="2017-06-08T15:46:00Z">
        <w:r>
          <w:t xml:space="preserve">one or more </w:t>
        </w:r>
      </w:ins>
      <w:ins w:id="936" w:author="Zach Nixon" w:date="2017-06-08T15:45:00Z">
        <w:r>
          <w:t>CSV files</w:t>
        </w:r>
      </w:ins>
      <w:ins w:id="937" w:author="Zach Nixon" w:date="2017-06-08T10:13:00Z">
        <w:r>
          <w:t xml:space="preserve">. </w:t>
        </w:r>
      </w:ins>
      <w:ins w:id="938" w:author="Zach Nixon" w:date="2017-06-08T15:46:00Z">
        <w:r>
          <w:t xml:space="preserve">Alternatively, all spatial and tabular </w:t>
        </w:r>
      </w:ins>
      <w:ins w:id="939" w:author="Zach Nixon" w:date="2017-06-08T15:47:00Z">
        <w:r>
          <w:t>dat</w:t>
        </w:r>
      </w:ins>
      <w:ins w:id="940" w:author="Zach Nixon" w:date="2017-06-08T15:46:00Z">
        <w:r>
          <w:t>a may be made available</w:t>
        </w:r>
      </w:ins>
      <w:ins w:id="941" w:author="Zach Nixon" w:date="2017-06-08T15:47:00Z">
        <w:r>
          <w:t xml:space="preserve"> as a single</w:t>
        </w:r>
      </w:ins>
      <w:ins w:id="942" w:author="Zach Nixon" w:date="2017-06-08T15:46:00Z">
        <w:r>
          <w:t xml:space="preserve"> </w:t>
        </w:r>
      </w:ins>
      <w:ins w:id="943" w:author="Zach Nixon" w:date="2017-06-08T10:13:00Z">
        <w:r w:rsidR="00BA3010">
          <w:t>ESRI File Geodatabase (.GDB)</w:t>
        </w:r>
      </w:ins>
      <w:ins w:id="944" w:author="Zach Nixon" w:date="2017-06-08T17:19:00Z">
        <w:r w:rsidR="00587A20">
          <w:t xml:space="preserve"> as individual feature classes and tables</w:t>
        </w:r>
      </w:ins>
      <w:ins w:id="945" w:author="Zach Nixon" w:date="2017-06-08T15:47:00Z">
        <w:r>
          <w:t xml:space="preserve">. </w:t>
        </w:r>
      </w:ins>
      <w:ins w:id="946" w:author="Zach Nixon" w:date="2017-06-08T17:19:00Z">
        <w:r w:rsidR="00587A20">
          <w:t>Each conceptual entity (</w:t>
        </w:r>
      </w:ins>
      <w:ins w:id="947" w:author="Zach Nixon" w:date="2017-06-08T17:20:00Z">
        <w:r w:rsidR="00587A20">
          <w:t xml:space="preserve">e.g. </w:t>
        </w:r>
      </w:ins>
      <w:ins w:id="948" w:author="Zach Nixon" w:date="2017-06-08T17:19:00Z">
        <w:r w:rsidR="00587A20">
          <w:t xml:space="preserve">segments, zones, etc.) should be stored in a </w:t>
        </w:r>
        <w:r w:rsidR="00587A20">
          <w:t>unique</w:t>
        </w:r>
        <w:r w:rsidR="00587A20">
          <w:t xml:space="preserve"> shapefile</w:t>
        </w:r>
        <w:r w:rsidR="00587A20">
          <w:t xml:space="preserve"> or feature class.</w:t>
        </w:r>
        <w:r w:rsidR="00587A20">
          <w:t xml:space="preserve"> </w:t>
        </w:r>
        <w:r w:rsidR="00587A20">
          <w:t xml:space="preserve">If </w:t>
        </w:r>
      </w:ins>
      <w:ins w:id="949" w:author="Zach Nixon" w:date="2017-06-08T17:21:00Z">
        <w:r w:rsidR="00587A20">
          <w:t>the same type of conceptual entity</w:t>
        </w:r>
        <w:r w:rsidR="00587A20">
          <w:t xml:space="preserve"> is represented by </w:t>
        </w:r>
      </w:ins>
      <w:ins w:id="950" w:author="Zach Nixon" w:date="2017-06-08T17:20:00Z">
        <w:r w:rsidR="00587A20">
          <w:t xml:space="preserve">geometries of different dimensions (e.g. zones stored as both linear and polygonal features) then </w:t>
        </w:r>
      </w:ins>
      <w:ins w:id="951" w:author="Zach Nixon" w:date="2017-06-08T17:21:00Z">
        <w:r w:rsidR="00587A20">
          <w:t xml:space="preserve">a separate </w:t>
        </w:r>
        <w:r w:rsidR="00587A20">
          <w:t>unique shapefile or feature class</w:t>
        </w:r>
        <w:r w:rsidR="00587A20">
          <w:t xml:space="preserve"> for each geometry type should </w:t>
        </w:r>
      </w:ins>
      <w:ins w:id="952" w:author="Zach Nixon" w:date="2017-06-08T17:22:00Z">
        <w:r w:rsidR="00587A20">
          <w:t>be included.</w:t>
        </w:r>
      </w:ins>
      <w:ins w:id="953" w:author="Zach Nixon" w:date="2017-06-08T17:19:00Z">
        <w:r w:rsidR="00587A20">
          <w:t xml:space="preserve"> </w:t>
        </w:r>
      </w:ins>
    </w:p>
    <w:p w14:paraId="7A3DEE4A" w14:textId="7D5DC3BA" w:rsidR="00BA3010" w:rsidRDefault="00BA3010" w:rsidP="00BA3010">
      <w:pPr>
        <w:rPr>
          <w:ins w:id="954" w:author="Zach Nixon" w:date="2017-06-08T17:22:00Z"/>
        </w:rPr>
      </w:pPr>
      <w:ins w:id="955" w:author="Zach Nixon" w:date="2017-06-08T10:13:00Z">
        <w:r>
          <w:lastRenderedPageBreak/>
          <w:t>File formats such as .AI, .EPS/.PS, .PDF and/or .PSD created from graphics editing applications such as Adobe Illustrator, Adobe Photoshop, Adobe Acrobat or other image generating applications or drivers are not acceptable. Similarly, data in file formats such as .DXF or .DWG from Computer Aided Design (CAD) applications are also not compliant with this standard.</w:t>
        </w:r>
      </w:ins>
      <w:ins w:id="956" w:author="Zach Nixon" w:date="2017-06-08T17:22:00Z">
        <w:r w:rsidR="00587A20">
          <w:t xml:space="preserve"> </w:t>
        </w:r>
      </w:ins>
      <w:ins w:id="957" w:author="Zach Nixon" w:date="2017-06-08T10:13:00Z">
        <w:r>
          <w:t>Text should be encoded using the UTF-8 Unicode encoding standard if the internal Unicode encoding is not otherwise specified.</w:t>
        </w:r>
      </w:ins>
    </w:p>
    <w:p w14:paraId="5A2363F7" w14:textId="77777777" w:rsidR="00A332C2" w:rsidRDefault="00587A20" w:rsidP="00A332C2">
      <w:pPr>
        <w:rPr>
          <w:ins w:id="958" w:author="Zach Nixon" w:date="2017-06-08T17:24:00Z"/>
        </w:rPr>
        <w:pPrChange w:id="959" w:author="Zach Nixon" w:date="2017-06-08T17:24:00Z">
          <w:pPr>
            <w:pStyle w:val="Heading2"/>
          </w:pPr>
        </w:pPrChange>
      </w:pPr>
      <w:ins w:id="960" w:author="Zach Nixon" w:date="2017-06-08T17:22:00Z">
        <w:r>
          <w:t>Note that template</w:t>
        </w:r>
        <w:r>
          <w:t xml:space="preserve">s </w:t>
        </w:r>
      </w:ins>
      <w:ins w:id="961" w:author="Zach Nixon" w:date="2017-06-08T17:23:00Z">
        <w:r>
          <w:t>for</w:t>
        </w:r>
      </w:ins>
      <w:ins w:id="962" w:author="Zach Nixon" w:date="2017-06-08T17:22:00Z">
        <w:r>
          <w:t xml:space="preserve"> standard-compliant data </w:t>
        </w:r>
      </w:ins>
      <w:ins w:id="963" w:author="Zach Nixon" w:date="2017-06-08T17:23:00Z">
        <w:r>
          <w:t>interchange</w:t>
        </w:r>
      </w:ins>
      <w:ins w:id="964" w:author="Zach Nixon" w:date="2017-06-08T17:22:00Z">
        <w:r>
          <w:t xml:space="preserve"> files</w:t>
        </w:r>
      </w:ins>
      <w:ins w:id="965" w:author="Zach Nixon" w:date="2017-06-08T17:23:00Z">
        <w:r>
          <w:t xml:space="preserve"> in</w:t>
        </w:r>
      </w:ins>
      <w:ins w:id="966" w:author="Zach Nixon" w:date="2017-06-08T17:22:00Z">
        <w:r>
          <w:t xml:space="preserve"> </w:t>
        </w:r>
        <w:r>
          <w:t>ESRI shapefile (.SHP)</w:t>
        </w:r>
        <w:r>
          <w:t xml:space="preserve">, </w:t>
        </w:r>
        <w:bookmarkStart w:id="967" w:name="_GoBack"/>
        <w:bookmarkEnd w:id="967"/>
        <w:r>
          <w:t>comma-separated text (.CSV) files</w:t>
        </w:r>
        <w:r>
          <w:t>, and ESRI File Geodatabase format</w:t>
        </w:r>
      </w:ins>
      <w:ins w:id="968" w:author="Zach Nixon" w:date="2017-06-08T17:23:00Z">
        <w:r>
          <w:t xml:space="preserve"> for each conceptual entity</w:t>
        </w:r>
      </w:ins>
      <w:ins w:id="969" w:author="Zach Nixon" w:date="2017-06-08T17:22:00Z">
        <w:r>
          <w:t xml:space="preserve"> accompany this document.</w:t>
        </w:r>
      </w:ins>
    </w:p>
    <w:p w14:paraId="4AF63D4C" w14:textId="1ABEDADE" w:rsidR="003A29B7" w:rsidRPr="00587A20" w:rsidDel="00A332C2" w:rsidRDefault="003A29B7" w:rsidP="00A332C2">
      <w:pPr>
        <w:pStyle w:val="Heading2"/>
        <w:rPr>
          <w:del w:id="970" w:author="Zach Nixon" w:date="2017-06-08T17:24:00Z"/>
          <w:rFonts w:asciiTheme="minorHAnsi" w:eastAsiaTheme="minorHAnsi" w:hAnsiTheme="minorHAnsi" w:cstheme="minorBidi"/>
          <w:color w:val="auto"/>
          <w:sz w:val="24"/>
          <w:szCs w:val="24"/>
          <w:rPrChange w:id="971" w:author="Zach Nixon" w:date="2017-06-08T17:24:00Z">
            <w:rPr>
              <w:del w:id="972" w:author="Zach Nixon" w:date="2017-06-08T17:24:00Z"/>
              <w:rFonts w:asciiTheme="majorHAnsi" w:eastAsiaTheme="majorEastAsia" w:hAnsiTheme="majorHAnsi" w:cstheme="majorBidi"/>
              <w:color w:val="4F81BD" w:themeColor="accent1"/>
              <w:sz w:val="32"/>
              <w:szCs w:val="32"/>
            </w:rPr>
          </w:rPrChange>
        </w:rPr>
        <w:pPrChange w:id="973" w:author="Zach Nixon" w:date="2017-06-08T17:24:00Z">
          <w:pPr/>
        </w:pPrChange>
      </w:pPr>
      <w:del w:id="974" w:author="Zach Nixon" w:date="2017-06-08T17:24:00Z">
        <w:r w:rsidDel="00A332C2">
          <w:br w:type="page"/>
        </w:r>
      </w:del>
    </w:p>
    <w:p w14:paraId="639A5A3C" w14:textId="7B6483DB" w:rsidR="006C702A" w:rsidDel="00BA3010" w:rsidRDefault="00A332C2" w:rsidP="00A332C2">
      <w:pPr>
        <w:pStyle w:val="Heading2"/>
        <w:rPr>
          <w:moveFrom w:id="975" w:author="Zach Nixon" w:date="2017-06-08T10:06:00Z"/>
        </w:rPr>
        <w:pPrChange w:id="976" w:author="Zach Nixon" w:date="2017-06-08T17:24:00Z">
          <w:pPr>
            <w:pStyle w:val="Heading2"/>
          </w:pPr>
        </w:pPrChange>
      </w:pPr>
      <w:ins w:id="977" w:author="Zach Nixon" w:date="2017-06-08T17:24:00Z">
        <w:r>
          <w:t>7</w:t>
        </w:r>
      </w:ins>
      <w:ins w:id="978" w:author="Zach Nixon" w:date="2017-06-08T10:29:00Z">
        <w:r w:rsidR="003526E3">
          <w:t xml:space="preserve">. </w:t>
        </w:r>
      </w:ins>
      <w:moveFromRangeStart w:id="979" w:author="Zach Nixon" w:date="2017-06-08T10:06:00Z" w:name="move484679729"/>
      <w:moveFrom w:id="980" w:author="Zach Nixon" w:date="2017-06-08T10:06:00Z">
        <w:r w:rsidR="00027CD6" w:rsidDel="00BA3010">
          <w:t>Logical Relationships</w:t>
        </w:r>
      </w:moveFrom>
    </w:p>
    <w:p w14:paraId="33849088" w14:textId="29782F15" w:rsidR="006C702A" w:rsidDel="00BA3010" w:rsidRDefault="00027CD6" w:rsidP="00A332C2">
      <w:pPr>
        <w:pStyle w:val="Heading2"/>
        <w:rPr>
          <w:moveFrom w:id="981" w:author="Zach Nixon" w:date="2017-06-08T10:06:00Z"/>
        </w:rPr>
        <w:pPrChange w:id="982" w:author="Zach Nixon" w:date="2017-06-08T17:24:00Z">
          <w:pPr/>
        </w:pPrChange>
      </w:pPr>
      <w:moveFrom w:id="983" w:author="Zach Nixon" w:date="2017-06-08T10:06:00Z">
        <w:r w:rsidDel="00BA3010">
          <w:t>In addition to spatial topological rules describing required relationships between spatial features, the standard includes requirements for logical relationships between records in data tables describing the entities involved and records in other data tables and spatial features. The standard has no requirements for how and when these logical relationships are enforced. Relationships may be enforced by rules declared as part of the logical schema of compliant databases, built into the applications that make use of these databases, or checked via Quality Assurance/Quality Control (QAQC) procedures. Briefly, this standard requires:</w:t>
        </w:r>
      </w:moveFrom>
    </w:p>
    <w:p w14:paraId="7FA977FC" w14:textId="259713CB" w:rsidR="006C702A" w:rsidDel="00BA3010" w:rsidRDefault="00027CD6" w:rsidP="00A332C2">
      <w:pPr>
        <w:pStyle w:val="Heading2"/>
        <w:rPr>
          <w:moveFrom w:id="984" w:author="Zach Nixon" w:date="2017-06-08T10:06:00Z"/>
        </w:rPr>
        <w:pPrChange w:id="985" w:author="Zach Nixon" w:date="2017-06-08T17:24:00Z">
          <w:pPr>
            <w:pStyle w:val="Compact"/>
            <w:numPr>
              <w:numId w:val="8"/>
            </w:numPr>
            <w:tabs>
              <w:tab w:val="num" w:pos="0"/>
            </w:tabs>
            <w:ind w:left="480" w:hanging="480"/>
          </w:pPr>
        </w:pPrChange>
      </w:pPr>
      <w:moveFrom w:id="986" w:author="Zach Nixon" w:date="2017-06-08T10:06:00Z">
        <w:r w:rsidDel="00BA3010">
          <w:t>All spatial features describing surface oiling representations (zones) or subsurface oiling representations (pits) should have one corresponding record in the data tables containing attributes for those features.</w:t>
        </w:r>
      </w:moveFrom>
    </w:p>
    <w:p w14:paraId="236D02CC" w14:textId="115D6A47" w:rsidR="006C702A" w:rsidDel="00BA3010" w:rsidRDefault="00027CD6" w:rsidP="00A332C2">
      <w:pPr>
        <w:pStyle w:val="Heading2"/>
        <w:rPr>
          <w:moveFrom w:id="987" w:author="Zach Nixon" w:date="2017-06-08T10:06:00Z"/>
        </w:rPr>
        <w:pPrChange w:id="988" w:author="Zach Nixon" w:date="2017-06-08T17:24:00Z">
          <w:pPr>
            <w:pStyle w:val="Compact"/>
            <w:numPr>
              <w:numId w:val="8"/>
            </w:numPr>
            <w:tabs>
              <w:tab w:val="num" w:pos="0"/>
            </w:tabs>
            <w:ind w:left="480" w:hanging="480"/>
          </w:pPr>
        </w:pPrChange>
      </w:pPr>
      <w:moveFrom w:id="989" w:author="Zach Nixon" w:date="2017-06-08T10:06:00Z">
        <w:r w:rsidDel="00BA3010">
          <w:t>All tabular records describing surface oiling representations (zones) or subsurface oiling representations (pits) should have one or more corresponding spatial features describing these entities.</w:t>
        </w:r>
      </w:moveFrom>
    </w:p>
    <w:p w14:paraId="28111684" w14:textId="038DDF86" w:rsidR="006C702A" w:rsidDel="00BA3010" w:rsidRDefault="00027CD6" w:rsidP="00A332C2">
      <w:pPr>
        <w:pStyle w:val="Heading2"/>
        <w:rPr>
          <w:moveFrom w:id="990" w:author="Zach Nixon" w:date="2017-06-08T10:06:00Z"/>
        </w:rPr>
        <w:pPrChange w:id="991" w:author="Zach Nixon" w:date="2017-06-08T17:24:00Z">
          <w:pPr>
            <w:pStyle w:val="Compact"/>
            <w:numPr>
              <w:numId w:val="8"/>
            </w:numPr>
            <w:tabs>
              <w:tab w:val="num" w:pos="0"/>
            </w:tabs>
            <w:ind w:left="480" w:hanging="480"/>
          </w:pPr>
        </w:pPrChange>
      </w:pPr>
      <w:moveFrom w:id="992" w:author="Zach Nixon" w:date="2017-06-08T10:06:00Z">
        <w:r w:rsidDel="00BA3010">
          <w:t>All tabular records describing surface oiling representations (zones) or subsurface oiling representations (pits) should have a parent record in the data table containing information about the survey in which the given observation was made.</w:t>
        </w:r>
      </w:moveFrom>
    </w:p>
    <w:p w14:paraId="32998797" w14:textId="0BCB6EA7" w:rsidR="006C702A" w:rsidDel="00BA3010" w:rsidRDefault="00027CD6" w:rsidP="00A332C2">
      <w:pPr>
        <w:pStyle w:val="Heading2"/>
        <w:rPr>
          <w:moveFrom w:id="993" w:author="Zach Nixon" w:date="2017-06-08T10:06:00Z"/>
        </w:rPr>
        <w:pPrChange w:id="994" w:author="Zach Nixon" w:date="2017-06-08T17:24:00Z">
          <w:pPr>
            <w:pStyle w:val="Compact"/>
            <w:numPr>
              <w:numId w:val="8"/>
            </w:numPr>
            <w:tabs>
              <w:tab w:val="num" w:pos="0"/>
            </w:tabs>
            <w:ind w:left="480" w:hanging="480"/>
          </w:pPr>
        </w:pPrChange>
      </w:pPr>
      <w:moveFrom w:id="995" w:author="Zach Nixon" w:date="2017-06-08T10:06:00Z">
        <w:r w:rsidDel="00BA3010">
          <w:t>All tabular records describing surveys are required to have at least one child record in the data table containing information about surface oiling observations (zones) or subsurface oiling observations made in that survey.</w:t>
        </w:r>
      </w:moveFrom>
    </w:p>
    <w:p w14:paraId="46F38A31" w14:textId="77777777" w:rsidR="006C702A" w:rsidRDefault="00027CD6" w:rsidP="00A332C2">
      <w:pPr>
        <w:pStyle w:val="Heading2"/>
        <w:pPrChange w:id="996" w:author="Zach Nixon" w:date="2017-06-08T17:24:00Z">
          <w:pPr>
            <w:pStyle w:val="Heading2"/>
          </w:pPr>
        </w:pPrChange>
      </w:pPr>
      <w:bookmarkStart w:id="997" w:name="metadata"/>
      <w:bookmarkEnd w:id="997"/>
      <w:moveFromRangeEnd w:id="979"/>
      <w:r>
        <w:t>Metadata</w:t>
      </w:r>
    </w:p>
    <w:p w14:paraId="08094795" w14:textId="77777777" w:rsidR="006C702A" w:rsidRDefault="00027CD6">
      <w:r>
        <w:t xml:space="preserve">Documentation sufficient to allow users not participating in data collection or management during a spill event to understand and use SCAT data is a mandatory component of this standard. Metadata is structured information that describes, explains, locates, or otherwise makes it easier to retrieve, use, or manage an information resource </w:t>
      </w:r>
      <w:hyperlink r:id="rId29">
        <w:r>
          <w:rPr>
            <w:rStyle w:val="Link"/>
          </w:rPr>
          <w:t>(NISO, 2004)</w:t>
        </w:r>
      </w:hyperlink>
      <w:r>
        <w:t>. Because SCAT data have a spatial component by definition, geospatial metadata standards are most appropriate, but any of the following standards is acceptable:</w:t>
      </w:r>
    </w:p>
    <w:p w14:paraId="3A2246F4" w14:textId="77777777" w:rsidR="00C03D5E" w:rsidRDefault="00C03D5E" w:rsidP="00C03D5E">
      <w:pPr>
        <w:pStyle w:val="Compact"/>
        <w:numPr>
          <w:ilvl w:val="0"/>
          <w:numId w:val="9"/>
        </w:numPr>
        <w:rPr>
          <w:moveTo w:id="998" w:author="Zach Nixon" w:date="2017-06-08T15:41:00Z"/>
        </w:rPr>
      </w:pPr>
      <w:moveToRangeStart w:id="999" w:author="Zach Nixon" w:date="2017-06-08T15:41:00Z" w:name="move484699796"/>
      <w:moveTo w:id="1000" w:author="Zach Nixon" w:date="2017-06-08T15:41:00Z">
        <w:r>
          <w:t>ISO 19115 (</w:t>
        </w:r>
        <w:r>
          <w:fldChar w:fldCharType="begin"/>
        </w:r>
        <w:r>
          <w:instrText xml:space="preserve"> HYPERLINK "http://www.iso.org/iso/home/store/catalogue_ics/catalogue_detail_ics.htm?csnumber=53798" \h </w:instrText>
        </w:r>
        <w:r>
          <w:fldChar w:fldCharType="separate"/>
        </w:r>
        <w:r>
          <w:rPr>
            <w:rStyle w:val="Link"/>
          </w:rPr>
          <w:t>ISO, 2014</w:t>
        </w:r>
        <w:r>
          <w:rPr>
            <w:rStyle w:val="Link"/>
          </w:rPr>
          <w:fldChar w:fldCharType="end"/>
        </w:r>
        <w:r>
          <w:t>)</w:t>
        </w:r>
      </w:moveTo>
    </w:p>
    <w:moveToRangeEnd w:id="999"/>
    <w:p w14:paraId="670BC112" w14:textId="77777777" w:rsidR="006C702A" w:rsidRDefault="00027CD6">
      <w:pPr>
        <w:pStyle w:val="Compact"/>
        <w:numPr>
          <w:ilvl w:val="0"/>
          <w:numId w:val="9"/>
        </w:numPr>
      </w:pPr>
      <w:r>
        <w:t>Federal Geospatial Data Committee (FGDC) Content Standard for Digital Geospatial Metadata (</w:t>
      </w:r>
      <w:hyperlink r:id="rId30">
        <w:r>
          <w:rPr>
            <w:rStyle w:val="Link"/>
          </w:rPr>
          <w:t>FGDC, 1998</w:t>
        </w:r>
      </w:hyperlink>
      <w:r>
        <w:t>)</w:t>
      </w:r>
    </w:p>
    <w:p w14:paraId="48FAB43E" w14:textId="16399553" w:rsidR="006C702A" w:rsidDel="00C03D5E" w:rsidRDefault="00027CD6">
      <w:pPr>
        <w:pStyle w:val="Compact"/>
        <w:numPr>
          <w:ilvl w:val="0"/>
          <w:numId w:val="9"/>
        </w:numPr>
        <w:rPr>
          <w:moveFrom w:id="1001" w:author="Zach Nixon" w:date="2017-06-08T15:41:00Z"/>
        </w:rPr>
      </w:pPr>
      <w:moveFromRangeStart w:id="1002" w:author="Zach Nixon" w:date="2017-06-08T15:41:00Z" w:name="move484699796"/>
      <w:moveFrom w:id="1003" w:author="Zach Nixon" w:date="2017-06-08T15:41:00Z">
        <w:r w:rsidDel="00C03D5E">
          <w:t>ISO 19115 (</w:t>
        </w:r>
        <w:r w:rsidR="008B1312" w:rsidDel="00C03D5E">
          <w:fldChar w:fldCharType="begin"/>
        </w:r>
        <w:r w:rsidR="008B1312" w:rsidDel="00C03D5E">
          <w:instrText xml:space="preserve"> HYPERLINK "http://www.iso.org/iso/home/store/catalogue_ics/catalogue_detail_ics.htm?csnumber=53798" \h </w:instrText>
        </w:r>
        <w:r w:rsidR="008B1312" w:rsidDel="00C03D5E">
          <w:fldChar w:fldCharType="separate"/>
        </w:r>
        <w:r w:rsidDel="00C03D5E">
          <w:rPr>
            <w:rStyle w:val="Link"/>
          </w:rPr>
          <w:t>ISO, 2014</w:t>
        </w:r>
        <w:r w:rsidR="008B1312" w:rsidDel="00C03D5E">
          <w:rPr>
            <w:rStyle w:val="Link"/>
          </w:rPr>
          <w:fldChar w:fldCharType="end"/>
        </w:r>
        <w:r w:rsidDel="00C03D5E">
          <w:t>)</w:t>
        </w:r>
      </w:moveFrom>
    </w:p>
    <w:moveFromRangeEnd w:id="1002"/>
    <w:p w14:paraId="54E18D28" w14:textId="77777777" w:rsidR="006C702A" w:rsidRDefault="00027CD6">
      <w:pPr>
        <w:pStyle w:val="Compact"/>
        <w:numPr>
          <w:ilvl w:val="0"/>
          <w:numId w:val="9"/>
        </w:numPr>
      </w:pPr>
      <w:r>
        <w:t>Project Open Data Metadata Schema v1.1 (</w:t>
      </w:r>
      <w:hyperlink r:id="rId31">
        <w:r>
          <w:rPr>
            <w:rStyle w:val="Link"/>
          </w:rPr>
          <w:t>POD, 2015</w:t>
        </w:r>
      </w:hyperlink>
      <w:r>
        <w:t>)</w:t>
      </w:r>
    </w:p>
    <w:p w14:paraId="6BF1212E" w14:textId="77777777" w:rsidR="003A29B7" w:rsidRDefault="00027CD6" w:rsidP="003A29B7">
      <w:r>
        <w:t>See references for internet resources specific to each of these standards. Tools enabling rapid and semi-automated creation of compliant metadata, either as stand-alone software or integrated with commercial and open source GIS and database software packages, are widely available. Compliance with a specific metadata standard is encouraged but not mandatory under the SCAT data standard. Regardless of the metadata standard applied, documentation sufficient for other users to understand the content, scope, structure, logical relationships, field names and contents, and other important details is required.</w:t>
      </w:r>
      <w:bookmarkStart w:id="1004" w:name="references"/>
      <w:bookmarkEnd w:id="1004"/>
    </w:p>
    <w:p w14:paraId="1C92BFE6" w14:textId="77777777" w:rsidR="003A29B7" w:rsidRDefault="003A29B7" w:rsidP="003A29B7">
      <w:r>
        <w:br w:type="page"/>
      </w:r>
    </w:p>
    <w:p w14:paraId="44D89A78" w14:textId="626C721E" w:rsidR="006C702A" w:rsidRDefault="003526E3">
      <w:pPr>
        <w:pStyle w:val="Heading2"/>
      </w:pPr>
      <w:ins w:id="1005" w:author="Zach Nixon" w:date="2017-06-08T10:29:00Z">
        <w:r>
          <w:lastRenderedPageBreak/>
          <w:t xml:space="preserve">8. </w:t>
        </w:r>
      </w:ins>
      <w:r w:rsidR="00027CD6">
        <w:t>References</w:t>
      </w:r>
    </w:p>
    <w:p w14:paraId="44AAC51C" w14:textId="77777777" w:rsidR="006C702A" w:rsidRDefault="00027CD6" w:rsidP="007455F4">
      <w:pPr>
        <w:tabs>
          <w:tab w:val="left" w:pos="540"/>
          <w:tab w:val="left" w:pos="720"/>
        </w:tabs>
        <w:ind w:left="360" w:hanging="360"/>
      </w:pPr>
      <w:r>
        <w:t xml:space="preserve">CEDRE, 2006. Surveying Sites Polluted by Oil. An Operational Guide for Conducting an Assessment. Centre de documentation, de </w:t>
      </w:r>
      <w:proofErr w:type="spellStart"/>
      <w:r>
        <w:t>recherche</w:t>
      </w:r>
      <w:proofErr w:type="spellEnd"/>
      <w:r>
        <w:t xml:space="preserve"> </w:t>
      </w:r>
      <w:proofErr w:type="gramStart"/>
      <w:r>
        <w:t>et</w:t>
      </w:r>
      <w:proofErr w:type="gramEnd"/>
      <w:r>
        <w:t xml:space="preserve"> </w:t>
      </w:r>
      <w:proofErr w:type="spellStart"/>
      <w:r>
        <w:t>d'experimentations</w:t>
      </w:r>
      <w:proofErr w:type="spellEnd"/>
      <w:r>
        <w:t xml:space="preserve"> sur les pollutions </w:t>
      </w:r>
      <w:proofErr w:type="spellStart"/>
      <w:r>
        <w:t>accidentelles</w:t>
      </w:r>
      <w:proofErr w:type="spellEnd"/>
      <w:r>
        <w:t xml:space="preserve"> </w:t>
      </w:r>
      <w:proofErr w:type="spellStart"/>
      <w:r>
        <w:t>dex</w:t>
      </w:r>
      <w:proofErr w:type="spellEnd"/>
      <w:r>
        <w:t xml:space="preserve"> </w:t>
      </w:r>
      <w:proofErr w:type="spellStart"/>
      <w:r>
        <w:t>eaux</w:t>
      </w:r>
      <w:proofErr w:type="spellEnd"/>
      <w:r>
        <w:t xml:space="preserve">, Brest, France, 41 pp. Available online at: </w:t>
      </w:r>
      <w:hyperlink r:id="rId32">
        <w:r>
          <w:rPr>
            <w:rStyle w:val="Link"/>
          </w:rPr>
          <w:t>http://wwz.cedre.fr/en/Our-resources/Documentation/Operational-guides/Surveying-Sites</w:t>
        </w:r>
      </w:hyperlink>
    </w:p>
    <w:p w14:paraId="6658A301" w14:textId="77777777" w:rsidR="006C702A" w:rsidRDefault="00027CD6" w:rsidP="007455F4">
      <w:pPr>
        <w:tabs>
          <w:tab w:val="left" w:pos="540"/>
          <w:tab w:val="left" w:pos="720"/>
        </w:tabs>
        <w:ind w:left="360" w:hanging="360"/>
      </w:pPr>
      <w:proofErr w:type="spellStart"/>
      <w:r>
        <w:t>Clementini</w:t>
      </w:r>
      <w:proofErr w:type="spellEnd"/>
      <w:r>
        <w:t xml:space="preserve">, E., P. Di Felice, and P. van </w:t>
      </w:r>
      <w:proofErr w:type="spellStart"/>
      <w:r>
        <w:t>Oosterom</w:t>
      </w:r>
      <w:proofErr w:type="spellEnd"/>
      <w:r>
        <w:t xml:space="preserve">. 1993. "A small set of formal topological relationships suitable for end-user interaction". In Abel, David; </w:t>
      </w:r>
      <w:proofErr w:type="spellStart"/>
      <w:r>
        <w:t>Ooi</w:t>
      </w:r>
      <w:proofErr w:type="spellEnd"/>
      <w:r>
        <w:t xml:space="preserve">, </w:t>
      </w:r>
      <w:proofErr w:type="spellStart"/>
      <w:r>
        <w:t>Beng</w:t>
      </w:r>
      <w:proofErr w:type="spellEnd"/>
      <w:r>
        <w:t xml:space="preserve"> Chin. Advances in Spatial Databases: Third International Symposium, SSD '93 Singapore, June 23–25, 1993 Proceedings. Lecture Notes in Computer Science. 692/1993. Springer. pp. 277–295. Available online at: </w:t>
      </w:r>
      <w:hyperlink r:id="rId33">
        <w:r>
          <w:rPr>
            <w:rStyle w:val="Link"/>
          </w:rPr>
          <w:t>http://dx.doi.org/10.1007/3-540-56869-7_16</w:t>
        </w:r>
      </w:hyperlink>
    </w:p>
    <w:p w14:paraId="7172436A" w14:textId="77777777" w:rsidR="006C702A" w:rsidRDefault="00027CD6" w:rsidP="007455F4">
      <w:pPr>
        <w:tabs>
          <w:tab w:val="left" w:pos="540"/>
          <w:tab w:val="left" w:pos="720"/>
        </w:tabs>
        <w:ind w:left="360" w:hanging="360"/>
      </w:pPr>
      <w:proofErr w:type="spellStart"/>
      <w:r>
        <w:t>Egenhofer</w:t>
      </w:r>
      <w:proofErr w:type="spellEnd"/>
      <w:r>
        <w:t xml:space="preserve">, M.J. and R.D. </w:t>
      </w:r>
      <w:proofErr w:type="spellStart"/>
      <w:r>
        <w:t>Franzosa</w:t>
      </w:r>
      <w:proofErr w:type="spellEnd"/>
      <w:r>
        <w:t xml:space="preserve">. 1991. Point-set topological spatial relations. International Journal of Geographical Information Systems 5(2):161-174. Available online at: </w:t>
      </w:r>
      <w:hyperlink r:id="rId34">
        <w:r>
          <w:rPr>
            <w:rStyle w:val="Link"/>
          </w:rPr>
          <w:t>http://dx.doi.org/10.1080/02693799108927841</w:t>
        </w:r>
      </w:hyperlink>
    </w:p>
    <w:p w14:paraId="4791227B" w14:textId="77777777" w:rsidR="006C702A" w:rsidRDefault="00027CD6" w:rsidP="007455F4">
      <w:pPr>
        <w:tabs>
          <w:tab w:val="left" w:pos="540"/>
          <w:tab w:val="left" w:pos="720"/>
        </w:tabs>
        <w:ind w:left="360" w:hanging="360"/>
      </w:pPr>
      <w:r>
        <w:t xml:space="preserve">Federal Geographic Data Committee. FGDC-STD-001-1998. Content standard for digital geospatial metadata (revised June 1998). Federal Geographic Data Committee. Washington, D.C. Available online at: </w:t>
      </w:r>
      <w:hyperlink r:id="rId35">
        <w:r>
          <w:rPr>
            <w:rStyle w:val="Link"/>
          </w:rPr>
          <w:t>http://www.fgdc.gov/standards/projects/FGDC-standards-projects/metadata/base-metadata/v2_0698.pdf</w:t>
        </w:r>
      </w:hyperlink>
    </w:p>
    <w:p w14:paraId="25E4B4F5" w14:textId="77777777" w:rsidR="006C702A" w:rsidRDefault="00027CD6" w:rsidP="007455F4">
      <w:pPr>
        <w:tabs>
          <w:tab w:val="left" w:pos="540"/>
          <w:tab w:val="left" w:pos="720"/>
        </w:tabs>
        <w:ind w:left="360" w:hanging="360"/>
      </w:pPr>
      <w:r>
        <w:t xml:space="preserve">International Standards Organization (ISO). 1998. ISO 8859-1:1998 Information technology - 8-bit single-byte coded graphic character sets - Part 1: Latin alphabet No. 1. International Standards Organization, Geneva, Switzerland. Available online at: </w:t>
      </w:r>
      <w:hyperlink r:id="rId36">
        <w:r>
          <w:rPr>
            <w:rStyle w:val="Link"/>
          </w:rPr>
          <w:t>ftp://std.dkuug.dk/JTC1/sc2/wg3/docs/n411.pdf</w:t>
        </w:r>
      </w:hyperlink>
    </w:p>
    <w:p w14:paraId="51FEE089" w14:textId="77777777" w:rsidR="006C702A" w:rsidRDefault="00027CD6" w:rsidP="007455F4">
      <w:pPr>
        <w:tabs>
          <w:tab w:val="left" w:pos="540"/>
          <w:tab w:val="left" w:pos="720"/>
        </w:tabs>
        <w:ind w:left="360" w:hanging="360"/>
      </w:pPr>
      <w:r>
        <w:t xml:space="preserve">International Standards Organization (ISO). 2014. ISO 19115:2014 Geographic information – Metadata. International Standards Organization, Geneva, Switzerland. Available online at: </w:t>
      </w:r>
      <w:hyperlink r:id="rId37">
        <w:r>
          <w:rPr>
            <w:rStyle w:val="Link"/>
          </w:rPr>
          <w:t>http://www.iso.org/iso/home/store/catalogue_ics/catalogue_detail_ics.htm?csnumber=53798</w:t>
        </w:r>
      </w:hyperlink>
    </w:p>
    <w:p w14:paraId="39F8D730" w14:textId="77777777" w:rsidR="006C702A" w:rsidRDefault="00027CD6" w:rsidP="007455F4">
      <w:pPr>
        <w:tabs>
          <w:tab w:val="left" w:pos="540"/>
          <w:tab w:val="left" w:pos="720"/>
        </w:tabs>
        <w:ind w:left="360" w:hanging="360"/>
      </w:pPr>
      <w:proofErr w:type="spellStart"/>
      <w:r>
        <w:t>Lamarche</w:t>
      </w:r>
      <w:proofErr w:type="spellEnd"/>
      <w:r>
        <w:t xml:space="preserve">, A., G.A. </w:t>
      </w:r>
      <w:proofErr w:type="spellStart"/>
      <w:r>
        <w:t>Sergy</w:t>
      </w:r>
      <w:proofErr w:type="spellEnd"/>
      <w:r>
        <w:t xml:space="preserve">, and E.H. Owens. 2007. Shoreline Cleanup Assessment Technique (SCAT) Data Management Manual, Emergencies Science and Technology Division, Science and Technology Branch, Environment Canada, Ottawa, ON. Accessible online at: </w:t>
      </w:r>
      <w:hyperlink r:id="rId38">
        <w:r>
          <w:rPr>
            <w:rStyle w:val="Link"/>
          </w:rPr>
          <w:t>http://www.shorelinescat.com/Documents/Manuals/Environment%20Canada%202007%20SCAT%20Data%20Management%20Manual.pdf</w:t>
        </w:r>
      </w:hyperlink>
    </w:p>
    <w:p w14:paraId="1A642A1A" w14:textId="77777777" w:rsidR="006C702A" w:rsidRDefault="00027CD6" w:rsidP="007455F4">
      <w:pPr>
        <w:tabs>
          <w:tab w:val="left" w:pos="540"/>
          <w:tab w:val="left" w:pos="720"/>
        </w:tabs>
        <w:ind w:left="360" w:hanging="360"/>
      </w:pPr>
      <w:r>
        <w:t xml:space="preserve">MCA, 2007. The UK SCAT Manual. A Field Guide to the Documentation of Oiled Shorelines in the UK. UK Maritime &amp; Coastguard Agency, Southampton, UK. 47 pp. + </w:t>
      </w:r>
      <w:proofErr w:type="gramStart"/>
      <w:r>
        <w:t>vi</w:t>
      </w:r>
      <w:proofErr w:type="gramEnd"/>
      <w:r>
        <w:t xml:space="preserve">. Accessible online at: </w:t>
      </w:r>
      <w:hyperlink r:id="rId39">
        <w:r>
          <w:rPr>
            <w:rStyle w:val="Link"/>
          </w:rPr>
          <w:t>https://www.gov.uk/government/uploads/system/uploads/attachment_data/file/297968/ukscatman.pdf</w:t>
        </w:r>
      </w:hyperlink>
    </w:p>
    <w:p w14:paraId="0FAFDCDF" w14:textId="77777777" w:rsidR="006C702A" w:rsidRDefault="00027CD6" w:rsidP="007455F4">
      <w:pPr>
        <w:tabs>
          <w:tab w:val="left" w:pos="540"/>
          <w:tab w:val="left" w:pos="720"/>
        </w:tabs>
        <w:ind w:left="360" w:hanging="360"/>
      </w:pPr>
      <w:r>
        <w:t xml:space="preserve">National Oceanic and Atmospheric Administration (NOAA) Office of Response and Restoration. 2013 Shoreline Assessment Manual, 4th Edition. Office of Response and </w:t>
      </w:r>
      <w:r>
        <w:lastRenderedPageBreak/>
        <w:t xml:space="preserve">Restoration, National Oceanic and Atmospheric Administration. 73 pp. + appendices. Accessible online at: </w:t>
      </w:r>
      <w:hyperlink r:id="rId40">
        <w:r>
          <w:rPr>
            <w:rStyle w:val="Link"/>
          </w:rPr>
          <w:t>http://response.restoration.noaa.gov/sites/default/files/manual_shore_assess_aug2013.pdf</w:t>
        </w:r>
      </w:hyperlink>
    </w:p>
    <w:p w14:paraId="68B91E0B" w14:textId="77777777" w:rsidR="006C702A" w:rsidRDefault="00027CD6" w:rsidP="007455F4">
      <w:pPr>
        <w:tabs>
          <w:tab w:val="left" w:pos="540"/>
          <w:tab w:val="left" w:pos="720"/>
        </w:tabs>
        <w:ind w:left="360" w:hanging="360"/>
      </w:pPr>
      <w:r>
        <w:t xml:space="preserve">National Oceanic and Atmospheric Administration (NOAA) Office of Response and Restoration. 2002. Environmental Sensitivity Index Guidelines, version 3.0. NOAA Technical Memorandum NOS OR&amp;R 11. Seattle: NOAA, Office of Response and Restoration, Hazardous Materials Response and Assessment Division, 129 p. Accessible online at: </w:t>
      </w:r>
      <w:hyperlink r:id="rId41">
        <w:r>
          <w:rPr>
            <w:rStyle w:val="Link"/>
          </w:rPr>
          <w:t>http://response.restoration.noaa.gov/sites/default/files/ESI_Guidelines.pdf</w:t>
        </w:r>
      </w:hyperlink>
    </w:p>
    <w:p w14:paraId="20C26D55" w14:textId="77777777" w:rsidR="006C702A" w:rsidRDefault="00027CD6" w:rsidP="007455F4">
      <w:pPr>
        <w:tabs>
          <w:tab w:val="left" w:pos="540"/>
          <w:tab w:val="left" w:pos="720"/>
        </w:tabs>
        <w:ind w:left="360" w:hanging="360"/>
      </w:pPr>
      <w:r>
        <w:t xml:space="preserve">National Information Standards Organization (NISO). 2004. Understanding Metadata. National Information Standards Organization, Bethesda, MD. Accessible online at: </w:t>
      </w:r>
      <w:hyperlink r:id="rId42">
        <w:r>
          <w:rPr>
            <w:rStyle w:val="Link"/>
          </w:rPr>
          <w:t>http://www.niso.org/publications/press/UnderstandingMetadata.pdf</w:t>
        </w:r>
      </w:hyperlink>
    </w:p>
    <w:p w14:paraId="5DE9077B" w14:textId="77777777" w:rsidR="006C702A" w:rsidRDefault="00027CD6" w:rsidP="007455F4">
      <w:pPr>
        <w:tabs>
          <w:tab w:val="left" w:pos="540"/>
          <w:tab w:val="left" w:pos="720"/>
        </w:tabs>
        <w:ind w:left="360" w:hanging="360"/>
      </w:pPr>
      <w:r>
        <w:t xml:space="preserve">Owens, E.H., and G.A. </w:t>
      </w:r>
      <w:proofErr w:type="spellStart"/>
      <w:r>
        <w:t>Sergy</w:t>
      </w:r>
      <w:proofErr w:type="spellEnd"/>
      <w:r>
        <w:t xml:space="preserve">. 2000. The SCAT Manual: A Field Guide to the Documentation and Description of Oiled Shorelines. Second Edition. Environment Canada, Edmonton, Alberta, Canada. 108 pages. Accessible online at: </w:t>
      </w:r>
      <w:hyperlink r:id="rId43">
        <w:r>
          <w:rPr>
            <w:rStyle w:val="Link"/>
          </w:rPr>
          <w:t>http://www.shorelinescat.com/Documents/Manuals/Environment%20Canada%202000%20SCAT%20Manual%202nd%20Edition/SCAT%20Manual%20Complete.pdf</w:t>
        </w:r>
      </w:hyperlink>
    </w:p>
    <w:p w14:paraId="4FD0DCF7" w14:textId="77777777" w:rsidR="006C702A" w:rsidRDefault="00027CD6" w:rsidP="007455F4">
      <w:pPr>
        <w:tabs>
          <w:tab w:val="left" w:pos="540"/>
          <w:tab w:val="left" w:pos="720"/>
        </w:tabs>
        <w:ind w:left="360" w:hanging="360"/>
      </w:pPr>
      <w:r>
        <w:t xml:space="preserve">Owens, E.H., and G.A. </w:t>
      </w:r>
      <w:proofErr w:type="spellStart"/>
      <w:r>
        <w:t>Sergy</w:t>
      </w:r>
      <w:proofErr w:type="spellEnd"/>
      <w:r>
        <w:t xml:space="preserve">. 2004. The Arctic SCAT Manual – A Field Guide to the Documentation and Description of Oiled Shorelines in Arctic Environments. Edmonton, Alberta: Environment Canada. 172 pp. Accessible online at: </w:t>
      </w:r>
      <w:hyperlink r:id="rId44">
        <w:r>
          <w:rPr>
            <w:rStyle w:val="Link"/>
          </w:rPr>
          <w:t>http://www.shorelinescat.com/Documents/Manuals/Environment%20Canada%202004%20Arctic%20SCAT.pdf</w:t>
        </w:r>
      </w:hyperlink>
    </w:p>
    <w:p w14:paraId="1AB9BD0F" w14:textId="77777777" w:rsidR="006C702A" w:rsidRDefault="00027CD6" w:rsidP="007455F4">
      <w:pPr>
        <w:tabs>
          <w:tab w:val="left" w:pos="540"/>
          <w:tab w:val="left" w:pos="720"/>
        </w:tabs>
        <w:ind w:left="360" w:hanging="360"/>
      </w:pPr>
      <w:r>
        <w:t xml:space="preserve">Project Open Data (POD). 2015. Project Open Data Metadata Schema v1.1. Accessible online at: </w:t>
      </w:r>
      <w:hyperlink r:id="rId45">
        <w:r>
          <w:rPr>
            <w:rStyle w:val="Link"/>
          </w:rPr>
          <w:t>https://project-open-data.cio.gov/v1.1/schema/</w:t>
        </w:r>
      </w:hyperlink>
    </w:p>
    <w:p w14:paraId="6296AD4E" w14:textId="77777777" w:rsidR="007455F4" w:rsidRDefault="007455F4">
      <w:pPr>
        <w:spacing w:before="0" w:after="200"/>
        <w:rPr>
          <w:rFonts w:asciiTheme="majorHAnsi" w:eastAsiaTheme="majorEastAsia" w:hAnsiTheme="majorHAnsi" w:cstheme="majorBidi"/>
          <w:b/>
          <w:bCs/>
          <w:color w:val="4F81BD" w:themeColor="accent1"/>
          <w:sz w:val="32"/>
          <w:szCs w:val="32"/>
        </w:rPr>
      </w:pPr>
      <w:bookmarkStart w:id="1006" w:name="appendix-a-example-shoreline-observation"/>
      <w:bookmarkEnd w:id="1006"/>
      <w:r>
        <w:br w:type="page"/>
      </w:r>
    </w:p>
    <w:p w14:paraId="498386C4" w14:textId="77777777" w:rsidR="006C702A" w:rsidRDefault="00027CD6">
      <w:pPr>
        <w:pStyle w:val="Heading2"/>
      </w:pPr>
      <w:r>
        <w:lastRenderedPageBreak/>
        <w:t>Appendix A – Example Shoreline Observation Form</w:t>
      </w:r>
    </w:p>
    <w:p w14:paraId="55D5E997" w14:textId="77777777" w:rsidR="006C702A" w:rsidRDefault="00027CD6">
      <w:r>
        <w:t xml:space="preserve">Note that this form, by design, assumes that the user is surveying a single SCAT segment. This practice is </w:t>
      </w:r>
      <w:r>
        <w:rPr>
          <w:i/>
        </w:rPr>
        <w:t>not</w:t>
      </w:r>
      <w:r>
        <w:t xml:space="preserve"> required by this data standard, though it is permitted.</w:t>
      </w:r>
    </w:p>
    <w:p w14:paraId="0A6F1E46" w14:textId="77777777" w:rsidR="006C702A" w:rsidRDefault="00027CD6">
      <w:r>
        <w:rPr>
          <w:noProof/>
        </w:rPr>
        <w:drawing>
          <wp:inline distT="0" distB="0" distL="0" distR="0" wp14:anchorId="748FE257" wp14:editId="4EEB1918">
            <wp:extent cx="5334000" cy="6379416"/>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https://cloud.githubusercontent.com/assets/6370202/7495807/e4ca6b80-f3d5-11e4-81f4-4375298d2cb4.png?raw=true"/>
                    <pic:cNvPicPr>
                      <a:picLocks noChangeAspect="1" noChangeArrowheads="1"/>
                    </pic:cNvPicPr>
                  </pic:nvPicPr>
                  <pic:blipFill>
                    <a:blip r:embed="rId46"/>
                    <a:stretch>
                      <a:fillRect/>
                    </a:stretch>
                  </pic:blipFill>
                  <pic:spPr bwMode="auto">
                    <a:xfrm>
                      <a:off x="0" y="0"/>
                      <a:ext cx="5334000" cy="6379416"/>
                    </a:xfrm>
                    <a:prstGeom prst="rect">
                      <a:avLst/>
                    </a:prstGeom>
                    <a:noFill/>
                    <a:ln w="9525">
                      <a:noFill/>
                      <a:headEnd/>
                      <a:tailEnd/>
                    </a:ln>
                  </pic:spPr>
                </pic:pic>
              </a:graphicData>
            </a:graphic>
          </wp:inline>
        </w:drawing>
      </w:r>
    </w:p>
    <w:p w14:paraId="63E923CB" w14:textId="77777777" w:rsidR="005E68DF" w:rsidDel="003526E3" w:rsidRDefault="005E68DF">
      <w:pPr>
        <w:spacing w:before="0" w:after="200"/>
        <w:rPr>
          <w:del w:id="1007" w:author="Zach Nixon" w:date="2017-06-08T10:29:00Z"/>
          <w:rFonts w:asciiTheme="majorHAnsi" w:eastAsiaTheme="majorEastAsia" w:hAnsiTheme="majorHAnsi" w:cstheme="majorBidi"/>
          <w:b/>
          <w:bCs/>
          <w:color w:val="4F81BD" w:themeColor="accent1"/>
          <w:sz w:val="32"/>
          <w:szCs w:val="32"/>
        </w:rPr>
      </w:pPr>
      <w:bookmarkStart w:id="1008" w:name="appendix-b---data-interchange-file-forma"/>
      <w:bookmarkEnd w:id="1008"/>
      <w:del w:id="1009" w:author="Zach Nixon" w:date="2017-06-08T10:29:00Z">
        <w:r w:rsidDel="003526E3">
          <w:br w:type="page"/>
        </w:r>
      </w:del>
    </w:p>
    <w:p w14:paraId="020EFDB7" w14:textId="54BA9B1A" w:rsidR="006C702A" w:rsidDel="00BA3010" w:rsidRDefault="00027CD6" w:rsidP="00587A20">
      <w:pPr>
        <w:pStyle w:val="Heading2"/>
        <w:rPr>
          <w:del w:id="1010" w:author="Zach Nixon" w:date="2017-06-08T10:12:00Z"/>
        </w:rPr>
      </w:pPr>
      <w:del w:id="1011" w:author="Zach Nixon" w:date="2017-06-08T10:12:00Z">
        <w:r w:rsidDel="00BA3010">
          <w:delText>Appendix B - Data Interchange File Formats and Naming Conventions</w:delText>
        </w:r>
      </w:del>
    </w:p>
    <w:p w14:paraId="1427F63A" w14:textId="203FD0C8" w:rsidR="006C702A" w:rsidDel="00BA3010" w:rsidRDefault="00027CD6" w:rsidP="00BA3010">
      <w:pPr>
        <w:keepNext/>
        <w:keepLines/>
        <w:spacing w:before="200" w:after="0"/>
        <w:outlineLvl w:val="1"/>
        <w:rPr>
          <w:del w:id="1012" w:author="Zach Nixon" w:date="2017-06-08T10:12:00Z"/>
        </w:rPr>
        <w:pPrChange w:id="1013" w:author="Zach Nixon" w:date="2017-06-08T10:12:00Z">
          <w:pPr/>
        </w:pPrChange>
      </w:pPr>
      <w:del w:id="1014" w:author="Zach Nixon" w:date="2017-06-08T10:12:00Z">
        <w:r w:rsidDel="00BA3010">
          <w:delText>To preserve flexibility required for storing data in different formats and manipulating data in different software packages, this standard does not specify explicit file names or formats. It is important however that file names follow a logical and documented naming convention. It is recommended that file names include an explicit date of generation. Further, file names should be compliant with the following criteria:</w:delText>
        </w:r>
      </w:del>
    </w:p>
    <w:p w14:paraId="5C1DD102" w14:textId="35C61681" w:rsidR="006C702A" w:rsidDel="00BA3010" w:rsidRDefault="00027CD6" w:rsidP="00BA3010">
      <w:pPr>
        <w:pStyle w:val="Compact"/>
        <w:keepNext/>
        <w:keepLines/>
        <w:numPr>
          <w:ilvl w:val="0"/>
          <w:numId w:val="10"/>
        </w:numPr>
        <w:spacing w:before="200" w:after="0"/>
        <w:outlineLvl w:val="1"/>
        <w:rPr>
          <w:del w:id="1015" w:author="Zach Nixon" w:date="2017-06-08T10:12:00Z"/>
        </w:rPr>
        <w:pPrChange w:id="1016" w:author="Zach Nixon" w:date="2017-06-08T10:12:00Z">
          <w:pPr>
            <w:pStyle w:val="Compact"/>
            <w:numPr>
              <w:numId w:val="10"/>
            </w:numPr>
            <w:tabs>
              <w:tab w:val="num" w:pos="0"/>
            </w:tabs>
            <w:ind w:left="480" w:hanging="480"/>
          </w:pPr>
        </w:pPrChange>
      </w:pPr>
      <w:del w:id="1017" w:author="Zach Nixon" w:date="2017-06-08T10:12:00Z">
        <w:r w:rsidDel="00BA3010">
          <w:delText>Should begin with alphabetical characters.</w:delText>
        </w:r>
      </w:del>
    </w:p>
    <w:p w14:paraId="7EE82492" w14:textId="1D7D468C" w:rsidR="006C702A" w:rsidDel="00BA3010" w:rsidRDefault="00027CD6" w:rsidP="00BA3010">
      <w:pPr>
        <w:pStyle w:val="Compact"/>
        <w:keepNext/>
        <w:keepLines/>
        <w:numPr>
          <w:ilvl w:val="0"/>
          <w:numId w:val="10"/>
        </w:numPr>
        <w:spacing w:before="200" w:after="0"/>
        <w:outlineLvl w:val="1"/>
        <w:rPr>
          <w:del w:id="1018" w:author="Zach Nixon" w:date="2017-06-08T10:12:00Z"/>
        </w:rPr>
        <w:pPrChange w:id="1019" w:author="Zach Nixon" w:date="2017-06-08T10:12:00Z">
          <w:pPr>
            <w:pStyle w:val="Compact"/>
            <w:numPr>
              <w:numId w:val="10"/>
            </w:numPr>
            <w:tabs>
              <w:tab w:val="num" w:pos="0"/>
            </w:tabs>
            <w:ind w:left="480" w:hanging="480"/>
          </w:pPr>
        </w:pPrChange>
      </w:pPr>
      <w:del w:id="1020" w:author="Zach Nixon" w:date="2017-06-08T10:12:00Z">
        <w:r w:rsidDel="00BA3010">
          <w:delText>Should not include spaces, dashes, or special characters other than underscores.</w:delText>
        </w:r>
      </w:del>
    </w:p>
    <w:p w14:paraId="2ACFF5FE" w14:textId="5769FBED" w:rsidR="006C702A" w:rsidDel="00BA3010" w:rsidRDefault="00027CD6" w:rsidP="00BA3010">
      <w:pPr>
        <w:pStyle w:val="Compact"/>
        <w:keepNext/>
        <w:keepLines/>
        <w:numPr>
          <w:ilvl w:val="0"/>
          <w:numId w:val="10"/>
        </w:numPr>
        <w:spacing w:before="200" w:after="0"/>
        <w:outlineLvl w:val="1"/>
        <w:rPr>
          <w:del w:id="1021" w:author="Zach Nixon" w:date="2017-06-08T10:12:00Z"/>
        </w:rPr>
        <w:pPrChange w:id="1022" w:author="Zach Nixon" w:date="2017-06-08T10:12:00Z">
          <w:pPr>
            <w:pStyle w:val="Compact"/>
            <w:numPr>
              <w:numId w:val="10"/>
            </w:numPr>
            <w:tabs>
              <w:tab w:val="num" w:pos="0"/>
            </w:tabs>
            <w:ind w:left="480" w:hanging="480"/>
          </w:pPr>
        </w:pPrChange>
      </w:pPr>
      <w:del w:id="1023" w:author="Zach Nixon" w:date="2017-06-08T10:12:00Z">
        <w:r w:rsidDel="00BA3010">
          <w:delText>Should not include prefix or suffix for data type (e.g. "tbl" for table or "fc" for feature class).</w:delText>
        </w:r>
      </w:del>
    </w:p>
    <w:p w14:paraId="071CDBFB" w14:textId="766017DC" w:rsidR="006C702A" w:rsidDel="00BA3010" w:rsidRDefault="00027CD6" w:rsidP="00BA3010">
      <w:pPr>
        <w:keepNext/>
        <w:keepLines/>
        <w:spacing w:before="200" w:after="0"/>
        <w:outlineLvl w:val="1"/>
        <w:rPr>
          <w:del w:id="1024" w:author="Zach Nixon" w:date="2017-06-08T10:12:00Z"/>
        </w:rPr>
        <w:pPrChange w:id="1025" w:author="Zach Nixon" w:date="2017-06-08T10:12:00Z">
          <w:pPr/>
        </w:pPrChange>
      </w:pPr>
      <w:del w:id="1026" w:author="Zach Nixon" w:date="2017-06-08T10:12:00Z">
        <w:r w:rsidDel="00BA3010">
          <w:delText>This standard requires that all compliant spatial and associated tabular data must be stored or delivered in a widespread and commonly used commercial format or open-source, cross-platform format. The standard is agnostic regarding data storage and manipulation software, but compliant data must be either stored in one of the file formats described below (or similar alternative), or be able to be readily and simply converted/exported to a compliant file format to facilitate interchange.</w:delText>
        </w:r>
      </w:del>
    </w:p>
    <w:p w14:paraId="792FE354" w14:textId="70BEC08F" w:rsidR="006C702A" w:rsidDel="00BA3010" w:rsidRDefault="00027CD6" w:rsidP="00BA3010">
      <w:pPr>
        <w:keepNext/>
        <w:keepLines/>
        <w:spacing w:before="200" w:after="0"/>
        <w:outlineLvl w:val="1"/>
        <w:rPr>
          <w:del w:id="1027" w:author="Zach Nixon" w:date="2017-06-08T10:12:00Z"/>
        </w:rPr>
        <w:pPrChange w:id="1028" w:author="Zach Nixon" w:date="2017-06-08T10:12:00Z">
          <w:pPr/>
        </w:pPrChange>
      </w:pPr>
      <w:del w:id="1029" w:author="Zach Nixon" w:date="2017-06-08T10:12:00Z">
        <w:r w:rsidDel="00BA3010">
          <w:delText>Generally, spatial data should be stored or delivered in one of the following formats:</w:delText>
        </w:r>
      </w:del>
    </w:p>
    <w:p w14:paraId="3D3101BB" w14:textId="28964C25" w:rsidR="006C702A" w:rsidDel="00BA3010" w:rsidRDefault="00027CD6" w:rsidP="00BA3010">
      <w:pPr>
        <w:pStyle w:val="Compact"/>
        <w:keepNext/>
        <w:keepLines/>
        <w:numPr>
          <w:ilvl w:val="0"/>
          <w:numId w:val="11"/>
        </w:numPr>
        <w:spacing w:before="200" w:after="0"/>
        <w:outlineLvl w:val="1"/>
        <w:rPr>
          <w:del w:id="1030" w:author="Zach Nixon" w:date="2017-06-08T10:12:00Z"/>
        </w:rPr>
        <w:pPrChange w:id="1031" w:author="Zach Nixon" w:date="2017-06-08T10:12:00Z">
          <w:pPr>
            <w:pStyle w:val="Compact"/>
            <w:numPr>
              <w:numId w:val="11"/>
            </w:numPr>
            <w:tabs>
              <w:tab w:val="num" w:pos="0"/>
            </w:tabs>
            <w:ind w:left="480" w:hanging="480"/>
          </w:pPr>
        </w:pPrChange>
      </w:pPr>
      <w:del w:id="1032" w:author="Zach Nixon" w:date="2017-06-08T10:12:00Z">
        <w:r w:rsidDel="00BA3010">
          <w:delText>ESRI Shapefile (.SHP)</w:delText>
        </w:r>
      </w:del>
    </w:p>
    <w:p w14:paraId="1C1C3249" w14:textId="335ADEE8" w:rsidR="006C702A" w:rsidDel="00BA3010" w:rsidRDefault="00027CD6" w:rsidP="00BA3010">
      <w:pPr>
        <w:pStyle w:val="Compact"/>
        <w:keepNext/>
        <w:keepLines/>
        <w:numPr>
          <w:ilvl w:val="0"/>
          <w:numId w:val="11"/>
        </w:numPr>
        <w:spacing w:before="200" w:after="0"/>
        <w:outlineLvl w:val="1"/>
        <w:rPr>
          <w:del w:id="1033" w:author="Zach Nixon" w:date="2017-06-08T10:12:00Z"/>
        </w:rPr>
        <w:pPrChange w:id="1034" w:author="Zach Nixon" w:date="2017-06-08T10:12:00Z">
          <w:pPr>
            <w:pStyle w:val="Compact"/>
            <w:numPr>
              <w:numId w:val="11"/>
            </w:numPr>
            <w:tabs>
              <w:tab w:val="num" w:pos="0"/>
            </w:tabs>
            <w:ind w:left="480" w:hanging="480"/>
          </w:pPr>
        </w:pPrChange>
      </w:pPr>
      <w:del w:id="1035" w:author="Zach Nixon" w:date="2017-06-08T10:12:00Z">
        <w:r w:rsidDel="00BA3010">
          <w:delText>ESRI File Geodatabase (.GDB)</w:delText>
        </w:r>
      </w:del>
    </w:p>
    <w:p w14:paraId="00C1DBB6" w14:textId="350FF889" w:rsidR="006C702A" w:rsidDel="00BA3010" w:rsidRDefault="00027CD6" w:rsidP="00BA3010">
      <w:pPr>
        <w:pStyle w:val="Compact"/>
        <w:keepNext/>
        <w:keepLines/>
        <w:numPr>
          <w:ilvl w:val="0"/>
          <w:numId w:val="11"/>
        </w:numPr>
        <w:spacing w:before="200" w:after="0"/>
        <w:outlineLvl w:val="1"/>
        <w:rPr>
          <w:del w:id="1036" w:author="Zach Nixon" w:date="2017-06-08T10:12:00Z"/>
        </w:rPr>
        <w:pPrChange w:id="1037" w:author="Zach Nixon" w:date="2017-06-08T10:12:00Z">
          <w:pPr>
            <w:pStyle w:val="Compact"/>
            <w:numPr>
              <w:numId w:val="11"/>
            </w:numPr>
            <w:tabs>
              <w:tab w:val="num" w:pos="0"/>
            </w:tabs>
            <w:ind w:left="480" w:hanging="480"/>
          </w:pPr>
        </w:pPrChange>
      </w:pPr>
      <w:del w:id="1038" w:author="Zach Nixon" w:date="2017-06-08T10:12:00Z">
        <w:r w:rsidDel="00BA3010">
          <w:delText>ESRI Personal Geodatabase (.MDB)</w:delText>
        </w:r>
      </w:del>
    </w:p>
    <w:p w14:paraId="281689A5" w14:textId="66A26376" w:rsidR="006C702A" w:rsidDel="00BA3010" w:rsidRDefault="00027CD6" w:rsidP="00BA3010">
      <w:pPr>
        <w:pStyle w:val="Compact"/>
        <w:keepNext/>
        <w:keepLines/>
        <w:numPr>
          <w:ilvl w:val="0"/>
          <w:numId w:val="11"/>
        </w:numPr>
        <w:spacing w:before="200" w:after="0"/>
        <w:outlineLvl w:val="1"/>
        <w:rPr>
          <w:del w:id="1039" w:author="Zach Nixon" w:date="2017-06-08T10:12:00Z"/>
        </w:rPr>
        <w:pPrChange w:id="1040" w:author="Zach Nixon" w:date="2017-06-08T10:12:00Z">
          <w:pPr>
            <w:pStyle w:val="Compact"/>
            <w:numPr>
              <w:numId w:val="11"/>
            </w:numPr>
            <w:tabs>
              <w:tab w:val="num" w:pos="0"/>
            </w:tabs>
            <w:ind w:left="480" w:hanging="480"/>
          </w:pPr>
        </w:pPrChange>
      </w:pPr>
      <w:del w:id="1041" w:author="Zach Nixon" w:date="2017-06-08T10:12:00Z">
        <w:r w:rsidDel="00BA3010">
          <w:delText>GeoJSON/TopoJSON</w:delText>
        </w:r>
      </w:del>
    </w:p>
    <w:p w14:paraId="03AB3F16" w14:textId="576CE1BB" w:rsidR="006C702A" w:rsidDel="00BA3010" w:rsidRDefault="00027CD6" w:rsidP="00BA3010">
      <w:pPr>
        <w:pStyle w:val="Compact"/>
        <w:keepNext/>
        <w:keepLines/>
        <w:numPr>
          <w:ilvl w:val="0"/>
          <w:numId w:val="11"/>
        </w:numPr>
        <w:spacing w:before="200" w:after="0"/>
        <w:outlineLvl w:val="1"/>
        <w:rPr>
          <w:del w:id="1042" w:author="Zach Nixon" w:date="2017-06-08T10:12:00Z"/>
        </w:rPr>
        <w:pPrChange w:id="1043" w:author="Zach Nixon" w:date="2017-06-08T10:12:00Z">
          <w:pPr>
            <w:pStyle w:val="Compact"/>
            <w:numPr>
              <w:numId w:val="11"/>
            </w:numPr>
            <w:tabs>
              <w:tab w:val="num" w:pos="0"/>
            </w:tabs>
            <w:ind w:left="480" w:hanging="480"/>
          </w:pPr>
        </w:pPrChange>
      </w:pPr>
      <w:del w:id="1044" w:author="Zach Nixon" w:date="2017-06-08T10:12:00Z">
        <w:r w:rsidDel="00BA3010">
          <w:delText>Well-Known Text/Well-Known Binary (.WKT, .WKB)</w:delText>
        </w:r>
      </w:del>
    </w:p>
    <w:p w14:paraId="5B9FDA30" w14:textId="1746C87B" w:rsidR="006C702A" w:rsidDel="00BA3010" w:rsidRDefault="00027CD6" w:rsidP="00BA3010">
      <w:pPr>
        <w:keepNext/>
        <w:keepLines/>
        <w:spacing w:before="200" w:after="0"/>
        <w:outlineLvl w:val="1"/>
        <w:rPr>
          <w:del w:id="1045" w:author="Zach Nixon" w:date="2017-06-08T10:12:00Z"/>
        </w:rPr>
        <w:pPrChange w:id="1046" w:author="Zach Nixon" w:date="2017-06-08T10:12:00Z">
          <w:pPr/>
        </w:pPrChange>
      </w:pPr>
      <w:del w:id="1047" w:author="Zach Nixon" w:date="2017-06-08T10:12:00Z">
        <w:r w:rsidDel="00BA3010">
          <w:delText>Tabular data should be stored or delivered in one of the following formats:</w:delText>
        </w:r>
      </w:del>
    </w:p>
    <w:p w14:paraId="1E82458F" w14:textId="6678C0ED" w:rsidR="006C702A" w:rsidDel="00BA3010" w:rsidRDefault="00027CD6" w:rsidP="00BA3010">
      <w:pPr>
        <w:pStyle w:val="Compact"/>
        <w:keepNext/>
        <w:keepLines/>
        <w:numPr>
          <w:ilvl w:val="0"/>
          <w:numId w:val="12"/>
        </w:numPr>
        <w:spacing w:before="200" w:after="0"/>
        <w:outlineLvl w:val="1"/>
        <w:rPr>
          <w:del w:id="1048" w:author="Zach Nixon" w:date="2017-06-08T10:12:00Z"/>
        </w:rPr>
        <w:pPrChange w:id="1049" w:author="Zach Nixon" w:date="2017-06-08T10:12:00Z">
          <w:pPr>
            <w:pStyle w:val="Compact"/>
            <w:numPr>
              <w:numId w:val="12"/>
            </w:numPr>
            <w:tabs>
              <w:tab w:val="num" w:pos="0"/>
            </w:tabs>
            <w:ind w:left="480" w:hanging="480"/>
          </w:pPr>
        </w:pPrChange>
      </w:pPr>
      <w:del w:id="1050" w:author="Zach Nixon" w:date="2017-06-08T10:12:00Z">
        <w:r w:rsidDel="00BA3010">
          <w:delText>Tab-delimited or comma-separated text (.TXT, .TAB, or .CSV)</w:delText>
        </w:r>
      </w:del>
    </w:p>
    <w:p w14:paraId="06B34024" w14:textId="070D3DE2" w:rsidR="006C702A" w:rsidDel="00BA3010" w:rsidRDefault="00027CD6" w:rsidP="00BA3010">
      <w:pPr>
        <w:pStyle w:val="Compact"/>
        <w:keepNext/>
        <w:keepLines/>
        <w:numPr>
          <w:ilvl w:val="0"/>
          <w:numId w:val="12"/>
        </w:numPr>
        <w:spacing w:before="200" w:after="0"/>
        <w:outlineLvl w:val="1"/>
        <w:rPr>
          <w:del w:id="1051" w:author="Zach Nixon" w:date="2017-06-08T10:12:00Z"/>
        </w:rPr>
        <w:pPrChange w:id="1052" w:author="Zach Nixon" w:date="2017-06-08T10:12:00Z">
          <w:pPr>
            <w:pStyle w:val="Compact"/>
            <w:numPr>
              <w:numId w:val="12"/>
            </w:numPr>
            <w:tabs>
              <w:tab w:val="num" w:pos="0"/>
            </w:tabs>
            <w:ind w:left="480" w:hanging="480"/>
          </w:pPr>
        </w:pPrChange>
      </w:pPr>
      <w:del w:id="1053" w:author="Zach Nixon" w:date="2017-06-08T10:12:00Z">
        <w:r w:rsidDel="00BA3010">
          <w:delText>DBase (.DBF)</w:delText>
        </w:r>
      </w:del>
    </w:p>
    <w:p w14:paraId="25B0599B" w14:textId="34D9AA45" w:rsidR="006C702A" w:rsidDel="00BA3010" w:rsidRDefault="00027CD6" w:rsidP="00BA3010">
      <w:pPr>
        <w:pStyle w:val="Compact"/>
        <w:keepNext/>
        <w:keepLines/>
        <w:numPr>
          <w:ilvl w:val="0"/>
          <w:numId w:val="12"/>
        </w:numPr>
        <w:spacing w:before="200" w:after="0"/>
        <w:outlineLvl w:val="1"/>
        <w:rPr>
          <w:del w:id="1054" w:author="Zach Nixon" w:date="2017-06-08T10:12:00Z"/>
        </w:rPr>
        <w:pPrChange w:id="1055" w:author="Zach Nixon" w:date="2017-06-08T10:12:00Z">
          <w:pPr>
            <w:pStyle w:val="Compact"/>
            <w:numPr>
              <w:numId w:val="12"/>
            </w:numPr>
            <w:tabs>
              <w:tab w:val="num" w:pos="0"/>
            </w:tabs>
            <w:ind w:left="480" w:hanging="480"/>
          </w:pPr>
        </w:pPrChange>
      </w:pPr>
      <w:del w:id="1056" w:author="Zach Nixon" w:date="2017-06-08T10:12:00Z">
        <w:r w:rsidDel="00BA3010">
          <w:delText>Microsoft Access (.MDB)</w:delText>
        </w:r>
      </w:del>
    </w:p>
    <w:p w14:paraId="796A4F72" w14:textId="68EB598F" w:rsidR="006C702A" w:rsidDel="00BA3010" w:rsidRDefault="00027CD6" w:rsidP="00BA3010">
      <w:pPr>
        <w:pStyle w:val="Compact"/>
        <w:keepNext/>
        <w:keepLines/>
        <w:numPr>
          <w:ilvl w:val="0"/>
          <w:numId w:val="12"/>
        </w:numPr>
        <w:spacing w:before="200" w:after="0"/>
        <w:outlineLvl w:val="1"/>
        <w:rPr>
          <w:del w:id="1057" w:author="Zach Nixon" w:date="2017-06-08T10:12:00Z"/>
        </w:rPr>
        <w:pPrChange w:id="1058" w:author="Zach Nixon" w:date="2017-06-08T10:12:00Z">
          <w:pPr>
            <w:pStyle w:val="Compact"/>
            <w:numPr>
              <w:numId w:val="12"/>
            </w:numPr>
            <w:tabs>
              <w:tab w:val="num" w:pos="0"/>
            </w:tabs>
            <w:ind w:left="480" w:hanging="480"/>
          </w:pPr>
        </w:pPrChange>
      </w:pPr>
      <w:del w:id="1059" w:author="Zach Nixon" w:date="2017-06-08T10:12:00Z">
        <w:r w:rsidDel="00BA3010">
          <w:delText>Microsoft Excel (.XLS, .XLSX)</w:delText>
        </w:r>
      </w:del>
    </w:p>
    <w:p w14:paraId="7E76B4D5" w14:textId="4E252CD8" w:rsidR="006C702A" w:rsidDel="00BA3010" w:rsidRDefault="00027CD6" w:rsidP="00BA3010">
      <w:pPr>
        <w:keepNext/>
        <w:keepLines/>
        <w:spacing w:before="200" w:after="0"/>
        <w:outlineLvl w:val="1"/>
        <w:rPr>
          <w:del w:id="1060" w:author="Zach Nixon" w:date="2017-06-08T10:12:00Z"/>
        </w:rPr>
        <w:pPrChange w:id="1061" w:author="Zach Nixon" w:date="2017-06-08T10:12:00Z">
          <w:pPr/>
        </w:pPrChange>
      </w:pPr>
      <w:del w:id="1062" w:author="Zach Nixon" w:date="2017-06-08T10:12:00Z">
        <w:r w:rsidDel="00BA3010">
          <w:delText>File formats such as .AI, .EPS/.PS, .PDF and/or .PSD created from graphics editing applications such as Adobe Illustrator, Adobe Photoshop, Adobe Acrobat or other image generating applications or drivers are not acceptable. Similarly, data in file formats such as .DXF or .DWG from Computer Aided Design (CAD) applications are also not compliant with this standard.</w:delText>
        </w:r>
      </w:del>
    </w:p>
    <w:p w14:paraId="2B04494A" w14:textId="53CED1DC" w:rsidR="006C702A" w:rsidRDefault="00027CD6" w:rsidP="003526E3">
      <w:pPr>
        <w:spacing w:before="0" w:after="200"/>
        <w:pPrChange w:id="1063" w:author="Zach Nixon" w:date="2017-06-08T10:29:00Z">
          <w:pPr/>
        </w:pPrChange>
      </w:pPr>
      <w:del w:id="1064" w:author="Zach Nixon" w:date="2017-06-08T10:12:00Z">
        <w:r w:rsidDel="00BA3010">
          <w:delText>Text should be encoded using the UTF-8 Unicode encoding standard if the internal Unicode encoding is not otherwise specified.</w:delText>
        </w:r>
      </w:del>
    </w:p>
    <w:sectPr w:rsidR="006C702A">
      <w:headerReference w:type="even" r:id="rId47"/>
      <w:headerReference w:type="default" r:id="rId48"/>
      <w:footerReference w:type="even" r:id="rId49"/>
      <w:footerReference w:type="default" r:id="rId50"/>
      <w:headerReference w:type="first" r:id="rId51"/>
      <w:footerReference w:type="first" r:id="rId52"/>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652" w:author="Zach Nixon" w:date="2017-03-30T17:31:00Z" w:initials="ZN">
    <w:p w14:paraId="04D3D091" w14:textId="77777777" w:rsidR="008B1312" w:rsidRDefault="008B1312">
      <w:pPr>
        <w:pStyle w:val="CommentText"/>
      </w:pPr>
      <w:r>
        <w:rPr>
          <w:rStyle w:val="CommentReference"/>
        </w:rPr>
        <w:annotationRef/>
      </w:r>
      <w:r>
        <w:t>How to handle if sediment not visible or flooded.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4D3D09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32A1753" w14:textId="77777777" w:rsidR="00EB7FD4" w:rsidRDefault="00EB7FD4" w:rsidP="00A81E4F">
      <w:pPr>
        <w:spacing w:before="0" w:after="0"/>
      </w:pPr>
      <w:r>
        <w:separator/>
      </w:r>
    </w:p>
  </w:endnote>
  <w:endnote w:type="continuationSeparator" w:id="0">
    <w:p w14:paraId="07CD2929" w14:textId="77777777" w:rsidR="00EB7FD4" w:rsidRDefault="00EB7FD4" w:rsidP="00A81E4F">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5A1906" w14:textId="77777777" w:rsidR="008B1312" w:rsidRDefault="008B131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362944" w14:textId="77777777" w:rsidR="008B1312" w:rsidRDefault="008B131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93786A" w14:textId="77777777" w:rsidR="008B1312" w:rsidRDefault="008B131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B5B28AA" w14:textId="77777777" w:rsidR="00EB7FD4" w:rsidRDefault="00EB7FD4" w:rsidP="00A81E4F">
      <w:pPr>
        <w:spacing w:before="0" w:after="0"/>
      </w:pPr>
      <w:r>
        <w:separator/>
      </w:r>
    </w:p>
  </w:footnote>
  <w:footnote w:type="continuationSeparator" w:id="0">
    <w:p w14:paraId="6806480B" w14:textId="77777777" w:rsidR="00EB7FD4" w:rsidRDefault="00EB7FD4" w:rsidP="00A81E4F">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22D6D1" w14:textId="77777777" w:rsidR="008B1312" w:rsidRDefault="008B131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43675906"/>
      <w:docPartObj>
        <w:docPartGallery w:val="Watermarks"/>
        <w:docPartUnique/>
      </w:docPartObj>
    </w:sdtPr>
    <w:sdtContent>
      <w:p w14:paraId="0D8523A5" w14:textId="77777777" w:rsidR="008B1312" w:rsidRDefault="008B1312">
        <w:pPr>
          <w:pStyle w:val="Header"/>
        </w:pPr>
        <w:r>
          <w:rPr>
            <w:noProof/>
          </w:rPr>
          <w:pict w14:anchorId="6CC9A23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2C14A4" w14:textId="77777777" w:rsidR="008B1312" w:rsidRDefault="008B131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88F8EF81"/>
    <w:multiLevelType w:val="multilevel"/>
    <w:tmpl w:val="5D2E2EF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B07A32A1"/>
    <w:multiLevelType w:val="multilevel"/>
    <w:tmpl w:val="F48AEA9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164CAEB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4613D0A"/>
    <w:multiLevelType w:val="multilevel"/>
    <w:tmpl w:val="B4B6184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0C6E7F88"/>
    <w:multiLevelType w:val="hybridMultilevel"/>
    <w:tmpl w:val="807A4A14"/>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4D1E9F"/>
    <w:multiLevelType w:val="hybridMultilevel"/>
    <w:tmpl w:val="404E54D6"/>
    <w:lvl w:ilvl="0" w:tplc="3C4CA4B4">
      <w:start w:val="6"/>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3"/>
  </w:num>
  <w:num w:numId="12">
    <w:abstractNumId w:val="3"/>
  </w:num>
  <w:num w:numId="13">
    <w:abstractNumId w:val="4"/>
  </w:num>
  <w:num w:numId="14">
    <w:abstractNumId w:val="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Zach Nixon">
    <w15:presenceInfo w15:providerId="AD" w15:userId="S-1-5-21-554540995-590702313-159500134-113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27CD6"/>
    <w:rsid w:val="000411CE"/>
    <w:rsid w:val="00044E62"/>
    <w:rsid w:val="000F0AD6"/>
    <w:rsid w:val="001038B7"/>
    <w:rsid w:val="0011019D"/>
    <w:rsid w:val="00172E82"/>
    <w:rsid w:val="00185476"/>
    <w:rsid w:val="002122A9"/>
    <w:rsid w:val="00275D22"/>
    <w:rsid w:val="002769D2"/>
    <w:rsid w:val="002A68CB"/>
    <w:rsid w:val="002F2F7C"/>
    <w:rsid w:val="00350A70"/>
    <w:rsid w:val="003526E3"/>
    <w:rsid w:val="003A29B7"/>
    <w:rsid w:val="0043454B"/>
    <w:rsid w:val="00473B62"/>
    <w:rsid w:val="004E29B3"/>
    <w:rsid w:val="00587A20"/>
    <w:rsid w:val="00590D07"/>
    <w:rsid w:val="0059137C"/>
    <w:rsid w:val="005E326E"/>
    <w:rsid w:val="005E68DF"/>
    <w:rsid w:val="006C3C23"/>
    <w:rsid w:val="006C702A"/>
    <w:rsid w:val="006F540C"/>
    <w:rsid w:val="0070097A"/>
    <w:rsid w:val="007455F4"/>
    <w:rsid w:val="00784D58"/>
    <w:rsid w:val="008938B7"/>
    <w:rsid w:val="008B1312"/>
    <w:rsid w:val="008D6863"/>
    <w:rsid w:val="008E265F"/>
    <w:rsid w:val="009101C4"/>
    <w:rsid w:val="0097263A"/>
    <w:rsid w:val="00986CA7"/>
    <w:rsid w:val="009A5FF9"/>
    <w:rsid w:val="00A332C2"/>
    <w:rsid w:val="00A81E4F"/>
    <w:rsid w:val="00B86B75"/>
    <w:rsid w:val="00BA3010"/>
    <w:rsid w:val="00BC48D5"/>
    <w:rsid w:val="00BF26C4"/>
    <w:rsid w:val="00C03D5E"/>
    <w:rsid w:val="00C36279"/>
    <w:rsid w:val="00C71A07"/>
    <w:rsid w:val="00C96A1A"/>
    <w:rsid w:val="00CC14FA"/>
    <w:rsid w:val="00CC164F"/>
    <w:rsid w:val="00D02FEB"/>
    <w:rsid w:val="00D23D7B"/>
    <w:rsid w:val="00DD47B6"/>
    <w:rsid w:val="00E0028C"/>
    <w:rsid w:val="00E315A3"/>
    <w:rsid w:val="00E55041"/>
    <w:rsid w:val="00E575DB"/>
    <w:rsid w:val="00E766BF"/>
    <w:rsid w:val="00E8200B"/>
    <w:rsid w:val="00EB6447"/>
    <w:rsid w:val="00EB7FD4"/>
    <w:rsid w:val="00F02119"/>
    <w:rsid w:val="00F7386E"/>
    <w:rsid w:val="00F8153F"/>
    <w:rsid w:val="00F818D0"/>
    <w:rsid w:val="00F94B97"/>
    <w:rsid w:val="00FC0075"/>
    <w:rsid w:val="00FD2C7F"/>
    <w:rsid w:val="00FE4FD5"/>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20BA80F"/>
  <w15:docId w15:val="{EC30625C-EA08-46E6-BDC8-327C02204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4"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wordWrap w:val="0"/>
    </w:pPr>
  </w:style>
  <w:style w:type="character" w:customStyle="1" w:styleId="KeywordTok0">
    <w:name w:val="KeywordTok"/>
    <w:basedOn w:val="VerbatimChar"/>
    <w:rPr>
      <w:rFonts w:ascii="Consolas" w:hAnsi="Consolas"/>
      <w:b/>
      <w:color w:val="007020"/>
      <w:sz w:val="22"/>
    </w:rPr>
  </w:style>
  <w:style w:type="character" w:customStyle="1" w:styleId="DataTypeTok0">
    <w:name w:val="DataTypeTok"/>
    <w:basedOn w:val="VerbatimChar"/>
    <w:rPr>
      <w:rFonts w:ascii="Consolas" w:hAnsi="Consolas"/>
      <w:color w:val="902000"/>
      <w:sz w:val="22"/>
    </w:rPr>
  </w:style>
  <w:style w:type="character" w:customStyle="1" w:styleId="DecValTok0">
    <w:name w:val="DecValTok"/>
    <w:basedOn w:val="VerbatimChar"/>
    <w:rPr>
      <w:rFonts w:ascii="Consolas" w:hAnsi="Consolas"/>
      <w:color w:val="40A070"/>
      <w:sz w:val="22"/>
    </w:rPr>
  </w:style>
  <w:style w:type="character" w:customStyle="1" w:styleId="BaseNTok0">
    <w:name w:val="BaseNTok"/>
    <w:basedOn w:val="VerbatimChar"/>
    <w:rPr>
      <w:rFonts w:ascii="Consolas" w:hAnsi="Consolas"/>
      <w:color w:val="40A070"/>
      <w:sz w:val="22"/>
    </w:rPr>
  </w:style>
  <w:style w:type="character" w:customStyle="1" w:styleId="FloatTok0">
    <w:name w:val="FloatTok"/>
    <w:basedOn w:val="VerbatimChar"/>
    <w:rPr>
      <w:rFonts w:ascii="Consolas" w:hAnsi="Consolas"/>
      <w:color w:val="40A070"/>
      <w:sz w:val="22"/>
    </w:rPr>
  </w:style>
  <w:style w:type="character" w:customStyle="1" w:styleId="CharTok0">
    <w:name w:val="CharTok"/>
    <w:basedOn w:val="VerbatimChar"/>
    <w:rPr>
      <w:rFonts w:ascii="Consolas" w:hAnsi="Consolas"/>
      <w:color w:val="4070A0"/>
      <w:sz w:val="22"/>
    </w:rPr>
  </w:style>
  <w:style w:type="character" w:customStyle="1" w:styleId="StringTok0">
    <w:name w:val="StringTok"/>
    <w:basedOn w:val="VerbatimChar"/>
    <w:rPr>
      <w:rFonts w:ascii="Consolas" w:hAnsi="Consolas"/>
      <w:color w:val="4070A0"/>
      <w:sz w:val="22"/>
    </w:rPr>
  </w:style>
  <w:style w:type="character" w:customStyle="1" w:styleId="CommentTok0">
    <w:name w:val="CommentTok"/>
    <w:basedOn w:val="VerbatimChar"/>
    <w:rPr>
      <w:rFonts w:ascii="Consolas" w:hAnsi="Consolas"/>
      <w:i/>
      <w:color w:val="60A0B0"/>
      <w:sz w:val="22"/>
    </w:rPr>
  </w:style>
  <w:style w:type="character" w:customStyle="1" w:styleId="OtherTok0">
    <w:name w:val="OtherTok"/>
    <w:basedOn w:val="VerbatimChar"/>
    <w:rPr>
      <w:rFonts w:ascii="Consolas" w:hAnsi="Consolas"/>
      <w:color w:val="007020"/>
      <w:sz w:val="22"/>
    </w:rPr>
  </w:style>
  <w:style w:type="character" w:customStyle="1" w:styleId="AlertTok0">
    <w:name w:val="AlertTok"/>
    <w:basedOn w:val="VerbatimChar"/>
    <w:rPr>
      <w:rFonts w:ascii="Consolas" w:hAnsi="Consolas"/>
      <w:b/>
      <w:color w:val="FF0000"/>
      <w:sz w:val="22"/>
    </w:rPr>
  </w:style>
  <w:style w:type="character" w:customStyle="1" w:styleId="FunctionTok0">
    <w:name w:val="FunctionTok"/>
    <w:basedOn w:val="VerbatimChar"/>
    <w:rPr>
      <w:rFonts w:ascii="Consolas" w:hAnsi="Consolas"/>
      <w:color w:val="06287E"/>
      <w:sz w:val="22"/>
    </w:rPr>
  </w:style>
  <w:style w:type="character" w:customStyle="1" w:styleId="RegionMarkerTok0">
    <w:name w:val="RegionMarkerTok"/>
    <w:basedOn w:val="VerbatimChar"/>
    <w:rPr>
      <w:rFonts w:ascii="Consolas" w:hAnsi="Consolas"/>
      <w:sz w:val="22"/>
    </w:rPr>
  </w:style>
  <w:style w:type="character" w:customStyle="1" w:styleId="ErrorTok0">
    <w:name w:val="ErrorTok"/>
    <w:basedOn w:val="VerbatimChar"/>
    <w:rPr>
      <w:rFonts w:ascii="Consolas" w:hAnsi="Consolas"/>
      <w:b/>
      <w:color w:val="FF0000"/>
      <w:sz w:val="22"/>
    </w:rPr>
  </w:style>
  <w:style w:type="character" w:customStyle="1" w:styleId="NormalTok0">
    <w:name w:val="NormalTok"/>
    <w:basedOn w:val="VerbatimChar"/>
    <w:rPr>
      <w:rFonts w:ascii="Consolas" w:hAnsi="Consolas"/>
      <w:sz w:val="22"/>
    </w:rPr>
  </w:style>
  <w:style w:type="table" w:styleId="TableGrid">
    <w:name w:val="Table Grid"/>
    <w:basedOn w:val="TableNormal"/>
    <w:rsid w:val="00027CD6"/>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rsid w:val="00027CD6"/>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nhideWhenUsed/>
    <w:rsid w:val="00A81E4F"/>
    <w:pPr>
      <w:tabs>
        <w:tab w:val="center" w:pos="4680"/>
        <w:tab w:val="right" w:pos="9360"/>
      </w:tabs>
      <w:spacing w:before="0" w:after="0"/>
    </w:pPr>
  </w:style>
  <w:style w:type="character" w:customStyle="1" w:styleId="HeaderChar">
    <w:name w:val="Header Char"/>
    <w:basedOn w:val="DefaultParagraphFont"/>
    <w:link w:val="Header"/>
    <w:rsid w:val="00A81E4F"/>
  </w:style>
  <w:style w:type="paragraph" w:styleId="Footer">
    <w:name w:val="footer"/>
    <w:basedOn w:val="Normal"/>
    <w:link w:val="FooterChar"/>
    <w:unhideWhenUsed/>
    <w:rsid w:val="00A81E4F"/>
    <w:pPr>
      <w:tabs>
        <w:tab w:val="center" w:pos="4680"/>
        <w:tab w:val="right" w:pos="9360"/>
      </w:tabs>
      <w:spacing w:before="0" w:after="0"/>
    </w:pPr>
  </w:style>
  <w:style w:type="character" w:customStyle="1" w:styleId="FooterChar">
    <w:name w:val="Footer Char"/>
    <w:basedOn w:val="DefaultParagraphFont"/>
    <w:link w:val="Footer"/>
    <w:rsid w:val="00A81E4F"/>
  </w:style>
  <w:style w:type="paragraph" w:styleId="BalloonText">
    <w:name w:val="Balloon Text"/>
    <w:basedOn w:val="Normal"/>
    <w:link w:val="BalloonTextChar"/>
    <w:semiHidden/>
    <w:unhideWhenUsed/>
    <w:rsid w:val="006C3C23"/>
    <w:pPr>
      <w:spacing w:before="0" w:after="0"/>
    </w:pPr>
    <w:rPr>
      <w:rFonts w:ascii="Segoe UI" w:hAnsi="Segoe UI" w:cs="Segoe UI"/>
      <w:sz w:val="18"/>
      <w:szCs w:val="18"/>
    </w:rPr>
  </w:style>
  <w:style w:type="character" w:customStyle="1" w:styleId="BalloonTextChar">
    <w:name w:val="Balloon Text Char"/>
    <w:basedOn w:val="DefaultParagraphFont"/>
    <w:link w:val="BalloonText"/>
    <w:semiHidden/>
    <w:rsid w:val="006C3C23"/>
    <w:rPr>
      <w:rFonts w:ascii="Segoe UI" w:hAnsi="Segoe UI" w:cs="Segoe UI"/>
      <w:sz w:val="18"/>
      <w:szCs w:val="18"/>
    </w:rPr>
  </w:style>
  <w:style w:type="character" w:styleId="CommentReference">
    <w:name w:val="annotation reference"/>
    <w:basedOn w:val="DefaultParagraphFont"/>
    <w:semiHidden/>
    <w:unhideWhenUsed/>
    <w:rsid w:val="002122A9"/>
    <w:rPr>
      <w:sz w:val="16"/>
      <w:szCs w:val="16"/>
    </w:rPr>
  </w:style>
  <w:style w:type="paragraph" w:styleId="CommentText">
    <w:name w:val="annotation text"/>
    <w:basedOn w:val="Normal"/>
    <w:link w:val="CommentTextChar"/>
    <w:semiHidden/>
    <w:unhideWhenUsed/>
    <w:rsid w:val="002122A9"/>
    <w:rPr>
      <w:sz w:val="20"/>
      <w:szCs w:val="20"/>
    </w:rPr>
  </w:style>
  <w:style w:type="character" w:customStyle="1" w:styleId="CommentTextChar">
    <w:name w:val="Comment Text Char"/>
    <w:basedOn w:val="DefaultParagraphFont"/>
    <w:link w:val="CommentText"/>
    <w:semiHidden/>
    <w:rsid w:val="002122A9"/>
    <w:rPr>
      <w:sz w:val="20"/>
      <w:szCs w:val="20"/>
    </w:rPr>
  </w:style>
  <w:style w:type="paragraph" w:styleId="CommentSubject">
    <w:name w:val="annotation subject"/>
    <w:basedOn w:val="CommentText"/>
    <w:next w:val="CommentText"/>
    <w:link w:val="CommentSubjectChar"/>
    <w:semiHidden/>
    <w:unhideWhenUsed/>
    <w:rsid w:val="002122A9"/>
    <w:rPr>
      <w:b/>
      <w:bCs/>
    </w:rPr>
  </w:style>
  <w:style w:type="character" w:customStyle="1" w:styleId="CommentSubjectChar">
    <w:name w:val="Comment Subject Char"/>
    <w:basedOn w:val="CommentTextChar"/>
    <w:link w:val="CommentSubject"/>
    <w:semiHidden/>
    <w:rsid w:val="002122A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shorelinescat.com/Documents/Manuals/Environment%20Canada%202007%20SCAT%20Data%20Management%20Manual.pdf" TargetMode="External"/><Relationship Id="rId18" Type="http://schemas.openxmlformats.org/officeDocument/2006/relationships/hyperlink" Target="https://github.com/researchplanninginc/NOAA-SCAT-Standard/blob/master/Draft%20SCAT%20Data%20Standard.md" TargetMode="External"/><Relationship Id="rId26" Type="http://schemas.openxmlformats.org/officeDocument/2006/relationships/comments" Target="comments.xml"/><Relationship Id="rId39" Type="http://schemas.openxmlformats.org/officeDocument/2006/relationships/hyperlink" Target="https://www.gov.uk/government/uploads/system/uploads/attachment_data/file/297968/ukscatman.pdf" TargetMode="External"/><Relationship Id="rId21" Type="http://schemas.openxmlformats.org/officeDocument/2006/relationships/hyperlink" Target="http://dx.doi.org/10.1080/02693799108927841" TargetMode="External"/><Relationship Id="rId34" Type="http://schemas.openxmlformats.org/officeDocument/2006/relationships/hyperlink" Target="http://dx.doi.org/10.1080/02693799108927841" TargetMode="External"/><Relationship Id="rId42" Type="http://schemas.openxmlformats.org/officeDocument/2006/relationships/hyperlink" Target="http://www.niso.org/publications/press/UnderstandingMetadata.pdf" TargetMode="External"/><Relationship Id="rId47" Type="http://schemas.openxmlformats.org/officeDocument/2006/relationships/header" Target="header1.xml"/><Relationship Id="rId50" Type="http://schemas.openxmlformats.org/officeDocument/2006/relationships/footer" Target="footer2.xml"/><Relationship Id="rId55"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hyperlink" Target="http://response.restoration.noaa.gov/sites/default/files/manual_shore_assess_aug2013.pdf" TargetMode="External"/><Relationship Id="rId17" Type="http://schemas.openxmlformats.org/officeDocument/2006/relationships/hyperlink" Target="https://github.com/researchplanninginc/NOAA-SCAT-Standard/blob/master/Draft%20SCAT%20Data%20Standard.md" TargetMode="External"/><Relationship Id="rId25" Type="http://schemas.openxmlformats.org/officeDocument/2006/relationships/image" Target="media/image8.png"/><Relationship Id="rId33" Type="http://schemas.openxmlformats.org/officeDocument/2006/relationships/hyperlink" Target="http://dx.doi.org/10.1007/3-540-56869-7_16" TargetMode="External"/><Relationship Id="rId38" Type="http://schemas.openxmlformats.org/officeDocument/2006/relationships/hyperlink" Target="http://www.shorelinescat.com/Documents/Manuals/Environment%20Canada%202007%20SCAT%20Data%20Management%20Manual.pdf" TargetMode="External"/><Relationship Id="rId46" Type="http://schemas.openxmlformats.org/officeDocument/2006/relationships/image" Target="media/image9.png"/><Relationship Id="rId2" Type="http://schemas.openxmlformats.org/officeDocument/2006/relationships/styles" Target="styles.xml"/><Relationship Id="rId16" Type="http://schemas.openxmlformats.org/officeDocument/2006/relationships/hyperlink" Target="https://github.com/researchplanninginc/NOAA-SCAT-Standard/blob/master/Draft%20SCAT%20Data%20Standard.md" TargetMode="External"/><Relationship Id="rId20" Type="http://schemas.openxmlformats.org/officeDocument/2006/relationships/image" Target="media/image4.png"/><Relationship Id="rId29" Type="http://schemas.openxmlformats.org/officeDocument/2006/relationships/hyperlink" Target="http://www.niso.org/publications/press/UnderstandingMetadata.pdf" TargetMode="External"/><Relationship Id="rId41" Type="http://schemas.openxmlformats.org/officeDocument/2006/relationships/hyperlink" Target="http://response.restoration.noaa.gov/sites/default/files/ESI_Guidelines.pdf" TargetMode="External"/><Relationship Id="rId54"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shorelinescat.com/Documents/Manuals/Environment%20Canada%202004%20Arctic%20SCAT.pdf" TargetMode="External"/><Relationship Id="rId24" Type="http://schemas.openxmlformats.org/officeDocument/2006/relationships/image" Target="media/image7.png"/><Relationship Id="rId32" Type="http://schemas.openxmlformats.org/officeDocument/2006/relationships/hyperlink" Target="http://wwz.cedre.fr/en/Our-resources/Documentation/Operational-guides/Surveying-Sites" TargetMode="External"/><Relationship Id="rId37" Type="http://schemas.openxmlformats.org/officeDocument/2006/relationships/hyperlink" Target="http://www.iso.org/iso/home/store/catalogue_ics/catalogue_detail_ics.htm?csnumber=53798" TargetMode="External"/><Relationship Id="rId40" Type="http://schemas.openxmlformats.org/officeDocument/2006/relationships/hyperlink" Target="http://response.restoration.noaa.gov/sites/default/files/manual_shore_assess_aug2013.pdf" TargetMode="External"/><Relationship Id="rId45" Type="http://schemas.openxmlformats.org/officeDocument/2006/relationships/hyperlink" Target="https://project-open-data.cio.gov/v1.1/schema/" TargetMode="External"/><Relationship Id="rId53"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image" Target="media/image6.png"/><Relationship Id="rId28" Type="http://schemas.openxmlformats.org/officeDocument/2006/relationships/hyperlink" Target="http://response.restoration.noaa.gov/sites/default/files/manual_shore_assess_aug2013.pdf" TargetMode="External"/><Relationship Id="rId36" Type="http://schemas.openxmlformats.org/officeDocument/2006/relationships/hyperlink" Target="ftp://std.dkuug.dk/JTC1/sc2/wg3/docs/n411.pdf" TargetMode="External"/><Relationship Id="rId49" Type="http://schemas.openxmlformats.org/officeDocument/2006/relationships/footer" Target="footer1.xml"/><Relationship Id="rId10" Type="http://schemas.openxmlformats.org/officeDocument/2006/relationships/hyperlink" Target="http://www.shorelinescat.com/Documents/Manuals/Environment%20Canada%202000%20SCAT%20Manual%202nd%20Edition/SCAT%20Manual%20Complete.pdf" TargetMode="External"/><Relationship Id="rId19" Type="http://schemas.openxmlformats.org/officeDocument/2006/relationships/image" Target="media/image3.png"/><Relationship Id="rId31" Type="http://schemas.openxmlformats.org/officeDocument/2006/relationships/hyperlink" Target="https://project-open-data.cio.gov/v1.1/schema/" TargetMode="External"/><Relationship Id="rId44" Type="http://schemas.openxmlformats.org/officeDocument/2006/relationships/hyperlink" Target="http://www.shorelinescat.com/Documents/Manuals/Environment%20Canada%202004%20Arctic%20SCAT.pdf" TargetMode="External"/><Relationship Id="rId52"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https://www.gov.uk/government/uploads/system/uploads/attachment_data/file/297968/ukscatman.pdf" TargetMode="External"/><Relationship Id="rId14" Type="http://schemas.openxmlformats.org/officeDocument/2006/relationships/hyperlink" Target="http://response.restoration.noaa.gov/sites/default/files/manual_shore_assess_aug2013.pdf" TargetMode="External"/><Relationship Id="rId22" Type="http://schemas.openxmlformats.org/officeDocument/2006/relationships/image" Target="media/image5.png"/><Relationship Id="rId27" Type="http://schemas.microsoft.com/office/2011/relationships/commentsExtended" Target="commentsExtended.xml"/><Relationship Id="rId30" Type="http://schemas.openxmlformats.org/officeDocument/2006/relationships/hyperlink" Target="http://www.fgdc.gov/standards/projects/FGDC-standards-projects/metadata/base-metadata/v2_0698.pdf" TargetMode="External"/><Relationship Id="rId35" Type="http://schemas.openxmlformats.org/officeDocument/2006/relationships/hyperlink" Target="http://www.fgdc.gov/standards/projects/FGDC-standards-projects/metadata/base-metadata/v2_0698.pdf" TargetMode="External"/><Relationship Id="rId43" Type="http://schemas.openxmlformats.org/officeDocument/2006/relationships/hyperlink" Target="http://www.shorelinescat.com/Documents/Manuals/Environment%20Canada%202000%20SCAT%20Manual%202nd%20Edition/SCAT%20Manual%20Complete.pdf" TargetMode="External"/><Relationship Id="rId48" Type="http://schemas.openxmlformats.org/officeDocument/2006/relationships/header" Target="header2.xml"/><Relationship Id="rId8" Type="http://schemas.openxmlformats.org/officeDocument/2006/relationships/hyperlink" Target="http://wwz.cedre.fr/en/Our-resources/Documentation/Operational-guides/Surveying-Sites" TargetMode="External"/><Relationship Id="rId51" Type="http://schemas.openxmlformats.org/officeDocument/2006/relationships/header" Target="header3.xm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455</TotalTime>
  <Pages>24</Pages>
  <Words>8972</Words>
  <Characters>51144</Characters>
  <Application>Microsoft Office Word</Application>
  <DocSecurity>0</DocSecurity>
  <Lines>426</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Zach Nixon</dc:creator>
  <cp:lastModifiedBy>Zach Nixon</cp:lastModifiedBy>
  <cp:revision>4</cp:revision>
  <dcterms:created xsi:type="dcterms:W3CDTF">2017-06-08T14:49:00Z</dcterms:created>
  <dcterms:modified xsi:type="dcterms:W3CDTF">2017-06-08T22:24:00Z</dcterms:modified>
</cp:coreProperties>
</file>